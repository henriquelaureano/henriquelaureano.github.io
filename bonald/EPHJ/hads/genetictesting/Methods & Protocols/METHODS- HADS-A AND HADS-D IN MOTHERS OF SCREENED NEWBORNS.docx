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28FA9" w14:textId="22FEA54A" w:rsidR="006F5F56" w:rsidRPr="006F5F56" w:rsidRDefault="006F5F56" w:rsidP="006F5F56">
      <w:pPr>
        <w:spacing w:line="360" w:lineRule="auto"/>
        <w:ind w:firstLine="708"/>
        <w:rPr>
          <w:rFonts w:ascii="Arial" w:hAnsi="Arial" w:cs="Arial"/>
          <w:b/>
          <w:iCs/>
          <w:sz w:val="24"/>
          <w:szCs w:val="24"/>
        </w:rPr>
      </w:pPr>
      <w:r w:rsidRPr="006F5F56">
        <w:rPr>
          <w:rFonts w:ascii="Arial" w:hAnsi="Arial" w:cs="Arial"/>
          <w:b/>
          <w:iCs/>
          <w:sz w:val="24"/>
          <w:szCs w:val="24"/>
        </w:rPr>
        <w:t>METHODS: HADS-A AND HADS-D IN MOTHERS OF SCREENED NEWBORNS</w:t>
      </w:r>
    </w:p>
    <w:p w14:paraId="25CE24CE" w14:textId="77777777" w:rsidR="006F5F56" w:rsidRDefault="006F5F56" w:rsidP="006F5F56">
      <w:pPr>
        <w:spacing w:line="360" w:lineRule="auto"/>
        <w:ind w:firstLine="708"/>
        <w:rPr>
          <w:rFonts w:ascii="Arial" w:hAnsi="Arial" w:cs="Arial"/>
          <w:bCs/>
          <w:iCs/>
          <w:sz w:val="24"/>
          <w:szCs w:val="24"/>
        </w:rPr>
      </w:pPr>
    </w:p>
    <w:p w14:paraId="7066C794" w14:textId="77777777" w:rsidR="006F5F56" w:rsidRDefault="006F5F56" w:rsidP="006F5F56">
      <w:pPr>
        <w:spacing w:line="360" w:lineRule="auto"/>
        <w:ind w:firstLine="708"/>
        <w:rPr>
          <w:rFonts w:ascii="Arial" w:hAnsi="Arial" w:cs="Arial"/>
          <w:bCs/>
          <w:iCs/>
          <w:sz w:val="24"/>
          <w:szCs w:val="24"/>
        </w:rPr>
      </w:pPr>
    </w:p>
    <w:p w14:paraId="32036351" w14:textId="77777777" w:rsidR="006F5F56" w:rsidRPr="00276891" w:rsidRDefault="006F5F56" w:rsidP="006F5F56">
      <w:pPr>
        <w:pStyle w:val="Heading1"/>
        <w:tabs>
          <w:tab w:val="left" w:pos="142"/>
        </w:tabs>
      </w:pPr>
      <w:bookmarkStart w:id="0" w:name="_Toc492717238"/>
      <w:r w:rsidRPr="00835CFE">
        <w:rPr>
          <w:lang w:val="pt-BR"/>
        </w:rPr>
        <w:t xml:space="preserve"> </w:t>
      </w:r>
      <w:bookmarkStart w:id="1" w:name="_Toc494721419"/>
      <w:r w:rsidRPr="00276891">
        <w:t>MÉTODO</w:t>
      </w:r>
      <w:bookmarkEnd w:id="0"/>
      <w:bookmarkEnd w:id="1"/>
    </w:p>
    <w:p w14:paraId="4705D94A" w14:textId="77777777" w:rsidR="006F5F56" w:rsidRDefault="006F5F56" w:rsidP="006F5F56">
      <w:pPr>
        <w:pStyle w:val="ListParagraph"/>
        <w:spacing w:line="360" w:lineRule="auto"/>
        <w:ind w:left="360"/>
        <w:rPr>
          <w:rFonts w:ascii="Arial" w:hAnsi="Arial" w:cs="Arial"/>
          <w:b/>
          <w:sz w:val="24"/>
        </w:rPr>
      </w:pPr>
    </w:p>
    <w:p w14:paraId="466DD4EF" w14:textId="77777777" w:rsidR="006F5F56" w:rsidRDefault="006F5F56" w:rsidP="006F5F56">
      <w:pPr>
        <w:pStyle w:val="ListParagraph"/>
        <w:spacing w:line="360" w:lineRule="auto"/>
        <w:ind w:left="360"/>
        <w:rPr>
          <w:rFonts w:ascii="Arial" w:hAnsi="Arial" w:cs="Arial"/>
          <w:b/>
          <w:sz w:val="24"/>
        </w:rPr>
      </w:pPr>
    </w:p>
    <w:p w14:paraId="7E8EA19F" w14:textId="77777777" w:rsidR="006F5F56" w:rsidRPr="00CD2174" w:rsidRDefault="006F5F56" w:rsidP="006F5F56">
      <w:pPr>
        <w:pStyle w:val="Heading2"/>
        <w:tabs>
          <w:tab w:val="left" w:pos="426"/>
        </w:tabs>
      </w:pPr>
      <w:bookmarkStart w:id="2" w:name="_Toc492717239"/>
      <w:bookmarkStart w:id="3" w:name="_Toc494721420"/>
      <w:r w:rsidRPr="00CD2174">
        <w:t>TIPO DE ESTUDO</w:t>
      </w:r>
      <w:bookmarkEnd w:id="2"/>
      <w:bookmarkEnd w:id="3"/>
    </w:p>
    <w:p w14:paraId="40DB57EF" w14:textId="77777777" w:rsidR="006F5F56" w:rsidRDefault="006F5F56" w:rsidP="006F5F56">
      <w:pPr>
        <w:pStyle w:val="ListParagraph"/>
        <w:spacing w:line="360" w:lineRule="auto"/>
        <w:ind w:left="360"/>
        <w:rPr>
          <w:rFonts w:ascii="Arial" w:hAnsi="Arial" w:cs="Arial"/>
          <w:color w:val="FF0000"/>
          <w:sz w:val="24"/>
        </w:rPr>
      </w:pPr>
    </w:p>
    <w:p w14:paraId="39C93960" w14:textId="77777777" w:rsidR="006F5F56" w:rsidRDefault="006F5F56" w:rsidP="006F5F56">
      <w:pPr>
        <w:pStyle w:val="ListParagraph"/>
        <w:spacing w:line="360" w:lineRule="auto"/>
        <w:ind w:left="360"/>
        <w:rPr>
          <w:rFonts w:ascii="Arial" w:hAnsi="Arial" w:cs="Arial"/>
          <w:color w:val="FF0000"/>
          <w:sz w:val="24"/>
        </w:rPr>
      </w:pPr>
    </w:p>
    <w:p w14:paraId="77AAF1A3" w14:textId="77777777" w:rsidR="006F5F56" w:rsidRDefault="006F5F56" w:rsidP="006F5F56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AB17B9">
        <w:rPr>
          <w:rFonts w:ascii="Arial" w:hAnsi="Arial" w:cs="Arial"/>
          <w:sz w:val="24"/>
          <w:szCs w:val="24"/>
        </w:rPr>
        <w:t>O presente estudo é de natureza quantitativa</w:t>
      </w:r>
      <w:r>
        <w:rPr>
          <w:rFonts w:ascii="Arial" w:hAnsi="Arial" w:cs="Arial"/>
          <w:sz w:val="24"/>
          <w:szCs w:val="24"/>
        </w:rPr>
        <w:t>,</w:t>
      </w:r>
      <w:r w:rsidRPr="00AB17B9">
        <w:rPr>
          <w:rFonts w:ascii="Arial" w:hAnsi="Arial" w:cs="Arial"/>
          <w:sz w:val="24"/>
          <w:szCs w:val="24"/>
        </w:rPr>
        <w:t xml:space="preserve"> de cunho descritivo</w:t>
      </w:r>
      <w:r w:rsidRPr="00AB17B9">
        <w:rPr>
          <w:rFonts w:ascii="Arial" w:hAnsi="Arial" w:cs="Arial"/>
          <w:color w:val="FF0000"/>
          <w:sz w:val="24"/>
          <w:szCs w:val="24"/>
        </w:rPr>
        <w:t xml:space="preserve"> </w:t>
      </w:r>
      <w:r w:rsidRPr="00AB17B9">
        <w:rPr>
          <w:rFonts w:ascii="Arial" w:hAnsi="Arial" w:cs="Arial"/>
          <w:sz w:val="24"/>
          <w:szCs w:val="24"/>
        </w:rPr>
        <w:t>e</w:t>
      </w:r>
      <w:r w:rsidRPr="00AB17B9">
        <w:rPr>
          <w:rFonts w:ascii="Arial" w:hAnsi="Arial" w:cs="Arial"/>
          <w:color w:val="FF0000"/>
          <w:sz w:val="24"/>
          <w:szCs w:val="24"/>
        </w:rPr>
        <w:t xml:space="preserve"> </w:t>
      </w:r>
      <w:r w:rsidRPr="00AB17B9">
        <w:rPr>
          <w:rFonts w:ascii="Arial" w:hAnsi="Arial" w:cs="Arial"/>
          <w:sz w:val="24"/>
          <w:szCs w:val="24"/>
        </w:rPr>
        <w:t xml:space="preserve">explicativo, </w:t>
      </w:r>
      <w:r>
        <w:rPr>
          <w:rFonts w:ascii="Arial" w:hAnsi="Arial" w:cs="Arial"/>
          <w:sz w:val="24"/>
          <w:szCs w:val="24"/>
        </w:rPr>
        <w:t xml:space="preserve">e foi </w:t>
      </w:r>
      <w:r w:rsidRPr="00AB17B9">
        <w:rPr>
          <w:rFonts w:ascii="Arial" w:hAnsi="Arial" w:cs="Arial"/>
          <w:sz w:val="24"/>
          <w:szCs w:val="24"/>
        </w:rPr>
        <w:t>desenvolvido por meio de coorte</w:t>
      </w:r>
      <w:r>
        <w:rPr>
          <w:rFonts w:ascii="Arial" w:hAnsi="Arial" w:cs="Arial"/>
          <w:sz w:val="24"/>
          <w:szCs w:val="24"/>
        </w:rPr>
        <w:t xml:space="preserve"> prospectiva</w:t>
      </w:r>
      <w:r w:rsidRPr="008B42A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404EB47" w14:textId="77777777" w:rsidR="006F5F56" w:rsidRPr="009E5833" w:rsidRDefault="006F5F56" w:rsidP="006F5F56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natureza quantitativa objetiva mensurar determinadas variáveis (DYNIEWICZ, 2009), estabelecendo a frequência e a distribuição dos fenômenos e visando definir um padrão entre as variáveis (VIEIRA; HOSSNE, 2015). </w:t>
      </w:r>
    </w:p>
    <w:p w14:paraId="7BC306BD" w14:textId="77777777" w:rsidR="006F5F56" w:rsidRDefault="006F5F56" w:rsidP="006F5F56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pesquisa descritiva intenta observar, descrever, explorar, classificar e interpretar questões referentes a fatos ou fenômenos (DYNIEWICZ, 2009). Já a explicativa refere-se à verificação de fatores que contribuem ou causam a ocorrência de um fenômeno. Nela, busca-se compreender as razões para a ocorrência de determinado fenômeno por meio do aprofundamento do tema. A união entre os dois tipos de pesquisa ocorre devido ao fato de que a explicativa pode ser encarada como uma continuação da descritiva, visto que, para determinar os fatores que geram um fenômeno, é necessário que este seja detalhado antes (GIL, 2010).</w:t>
      </w:r>
    </w:p>
    <w:p w14:paraId="03E67BEC" w14:textId="77777777" w:rsidR="006F5F56" w:rsidRPr="007050E0" w:rsidRDefault="006F5F56" w:rsidP="006F5F56">
      <w:pPr>
        <w:spacing w:line="360" w:lineRule="auto"/>
        <w:ind w:firstLine="709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estudo de coorte é realizado com um grupo em que os indivíduos que dele fazem parte possuem uma característica em comum, a qual é avaliada visando analisar, por certo período de tempo, o processo da característica avaliada presente em tais pessoas. Sublinha-se que os participantes desse tipo de estudo não são selecionados de maneira aleatória, uma vez que apresentam determinada característica que se presume de risco para um desfecho. O estudo de coorte, especificamente prospectivo, é realizado do tempo presente para o futuro, e a partir dele se estabelece uma previsão dos tempos de avaliação (GIL, 2010; VIEIRA; HOSSNE, 2015).</w:t>
      </w:r>
    </w:p>
    <w:p w14:paraId="3C2CB891" w14:textId="77777777" w:rsidR="006F5F56" w:rsidRDefault="006F5F56" w:rsidP="006F5F56">
      <w:pPr>
        <w:spacing w:line="360" w:lineRule="auto"/>
        <w:ind w:firstLine="360"/>
        <w:rPr>
          <w:rFonts w:ascii="Arial" w:hAnsi="Arial" w:cs="Arial"/>
          <w:sz w:val="24"/>
        </w:rPr>
      </w:pPr>
    </w:p>
    <w:p w14:paraId="1AB1767C" w14:textId="77777777" w:rsidR="006F5F56" w:rsidRPr="00052ADE" w:rsidRDefault="006F5F56" w:rsidP="006F5F56">
      <w:pPr>
        <w:spacing w:line="360" w:lineRule="auto"/>
        <w:ind w:firstLine="360"/>
        <w:rPr>
          <w:rFonts w:ascii="Arial" w:hAnsi="Arial" w:cs="Arial"/>
          <w:sz w:val="24"/>
        </w:rPr>
      </w:pPr>
    </w:p>
    <w:p w14:paraId="251B246D" w14:textId="77777777" w:rsidR="006F5F56" w:rsidRPr="00CD2174" w:rsidRDefault="006F5F56" w:rsidP="006F5F56">
      <w:pPr>
        <w:pStyle w:val="Heading2"/>
        <w:tabs>
          <w:tab w:val="left" w:pos="426"/>
        </w:tabs>
      </w:pPr>
      <w:bookmarkStart w:id="4" w:name="_Toc492717240"/>
      <w:bookmarkStart w:id="5" w:name="_Toc494721421"/>
      <w:r w:rsidRPr="00CD2174">
        <w:t>PARTICIPANTES DE ESTUDO</w:t>
      </w:r>
      <w:bookmarkEnd w:id="4"/>
      <w:bookmarkEnd w:id="5"/>
    </w:p>
    <w:p w14:paraId="1D5137FA" w14:textId="77777777" w:rsidR="006F5F56" w:rsidRDefault="006F5F56" w:rsidP="006F5F56">
      <w:pPr>
        <w:spacing w:line="360" w:lineRule="auto"/>
        <w:rPr>
          <w:rFonts w:ascii="Arial" w:hAnsi="Arial" w:cs="Arial"/>
          <w:sz w:val="24"/>
        </w:rPr>
      </w:pPr>
    </w:p>
    <w:p w14:paraId="4FDD2525" w14:textId="77777777" w:rsidR="006F5F56" w:rsidRDefault="006F5F56" w:rsidP="006F5F56">
      <w:pPr>
        <w:spacing w:line="360" w:lineRule="auto"/>
        <w:rPr>
          <w:rFonts w:ascii="Arial" w:hAnsi="Arial" w:cs="Arial"/>
          <w:sz w:val="24"/>
        </w:rPr>
      </w:pPr>
    </w:p>
    <w:p w14:paraId="71E6E68A" w14:textId="77777777" w:rsidR="006F5F56" w:rsidRDefault="006F5F56" w:rsidP="006F5F56">
      <w:pPr>
        <w:spacing w:line="36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amostra contou com um grupo experimental (</w:t>
      </w:r>
      <w:r w:rsidRPr="00C96112">
        <w:rPr>
          <w:rFonts w:ascii="Arial" w:hAnsi="Arial" w:cs="Arial"/>
          <w:sz w:val="24"/>
        </w:rPr>
        <w:t>41</w:t>
      </w:r>
      <w:r w:rsidRPr="007C09B1">
        <w:rPr>
          <w:rFonts w:ascii="Arial" w:hAnsi="Arial" w:cs="Arial"/>
          <w:color w:val="FF0000"/>
          <w:sz w:val="24"/>
        </w:rPr>
        <w:t xml:space="preserve"> </w:t>
      </w:r>
      <w:r>
        <w:rPr>
          <w:rFonts w:ascii="Arial" w:hAnsi="Arial" w:cs="Arial"/>
          <w:sz w:val="24"/>
        </w:rPr>
        <w:t>participantes) e um grupo controle (</w:t>
      </w:r>
      <w:r w:rsidRPr="00C96112">
        <w:rPr>
          <w:rFonts w:ascii="Arial" w:hAnsi="Arial" w:cs="Arial"/>
          <w:sz w:val="24"/>
        </w:rPr>
        <w:t xml:space="preserve">32 </w:t>
      </w:r>
      <w:r>
        <w:rPr>
          <w:rFonts w:ascii="Arial" w:hAnsi="Arial" w:cs="Arial"/>
          <w:sz w:val="24"/>
        </w:rPr>
        <w:t xml:space="preserve">participantes). </w:t>
      </w:r>
    </w:p>
    <w:p w14:paraId="42271DC4" w14:textId="77777777" w:rsidR="006F5F56" w:rsidRDefault="006F5F56" w:rsidP="006F5F56">
      <w:pPr>
        <w:spacing w:line="360" w:lineRule="auto"/>
        <w:ind w:firstLine="708"/>
        <w:rPr>
          <w:ins w:id="6" w:author="Amanda S. Gozdziejewski" w:date="2017-10-27T16:20:00Z"/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Para o primeiro grupo, foram estabelecidos os seguintes critérios de inclusão: ser mãe de recém-nascidos positivos para a mutação </w:t>
      </w:r>
      <w:r w:rsidRPr="002F2114">
        <w:rPr>
          <w:rFonts w:ascii="Arial" w:hAnsi="Arial" w:cs="Arial"/>
          <w:i/>
          <w:sz w:val="24"/>
        </w:rPr>
        <w:t>TP53</w:t>
      </w:r>
      <w:r>
        <w:rPr>
          <w:rFonts w:ascii="Arial" w:hAnsi="Arial" w:cs="Arial"/>
          <w:sz w:val="24"/>
        </w:rPr>
        <w:t xml:space="preserve"> R337H; ter idade igual ou superior a 18 anos; </w:t>
      </w:r>
      <w:commentRangeStart w:id="7"/>
      <w:del w:id="8" w:author="Amanda S. Gozdziejewski" w:date="2017-10-27T16:19:00Z">
        <w:r w:rsidDel="005B1C19">
          <w:rPr>
            <w:rFonts w:ascii="Arial" w:hAnsi="Arial" w:cs="Arial"/>
            <w:sz w:val="24"/>
          </w:rPr>
          <w:delText xml:space="preserve">residir em cidades dos Estados do Paraná, São Paulo, Rio de Janeiro, Minas Gerais e Acre; </w:delText>
        </w:r>
      </w:del>
      <w:commentRangeEnd w:id="7"/>
      <w:r>
        <w:rPr>
          <w:rStyle w:val="CommentReference"/>
          <w:rFonts w:ascii="Cambria" w:eastAsia="MS Mincho" w:hAnsi="Cambria"/>
        </w:rPr>
        <w:commentReference w:id="7"/>
      </w:r>
      <w:r>
        <w:rPr>
          <w:rFonts w:ascii="Arial" w:hAnsi="Arial" w:cs="Arial"/>
          <w:sz w:val="24"/>
        </w:rPr>
        <w:t xml:space="preserve">ser participante do </w:t>
      </w:r>
      <w:proofErr w:type="spellStart"/>
      <w:r>
        <w:rPr>
          <w:rFonts w:ascii="Arial" w:hAnsi="Arial" w:cs="Arial"/>
          <w:sz w:val="24"/>
        </w:rPr>
        <w:t>projeto-mãe</w:t>
      </w:r>
      <w:proofErr w:type="spellEnd"/>
      <w:r>
        <w:rPr>
          <w:rFonts w:ascii="Arial" w:hAnsi="Arial" w:cs="Arial"/>
          <w:sz w:val="24"/>
        </w:rPr>
        <w:t xml:space="preserve"> </w:t>
      </w:r>
      <w:r w:rsidRPr="007C09B1">
        <w:rPr>
          <w:rFonts w:ascii="Arial" w:hAnsi="Arial" w:cs="Arial"/>
          <w:sz w:val="24"/>
        </w:rPr>
        <w:t>“T</w:t>
      </w:r>
      <w:r w:rsidRPr="007C09B1">
        <w:rPr>
          <w:rFonts w:ascii="Arial" w:hAnsi="Arial" w:cs="Arial"/>
          <w:bCs/>
          <w:sz w:val="24"/>
        </w:rPr>
        <w:t xml:space="preserve">riagem neonatal, mapeamento da prevalência da mutação </w:t>
      </w:r>
      <w:r w:rsidRPr="007C09B1">
        <w:rPr>
          <w:rFonts w:ascii="Arial" w:hAnsi="Arial" w:cs="Arial"/>
          <w:bCs/>
          <w:i/>
          <w:iCs/>
          <w:sz w:val="24"/>
        </w:rPr>
        <w:t xml:space="preserve">TP53 </w:t>
      </w:r>
      <w:r w:rsidRPr="007C09B1">
        <w:rPr>
          <w:rFonts w:ascii="Arial" w:hAnsi="Arial" w:cs="Arial"/>
          <w:bCs/>
          <w:sz w:val="24"/>
        </w:rPr>
        <w:t>R337H por município, histórico de câncer, perfil socioeconômico e alterações moleculares associadas com tumores de família</w:t>
      </w:r>
      <w:r>
        <w:rPr>
          <w:rFonts w:ascii="Arial" w:hAnsi="Arial" w:cs="Arial"/>
          <w:bCs/>
          <w:sz w:val="24"/>
        </w:rPr>
        <w:t>s dos Estados do P</w:t>
      </w:r>
      <w:r w:rsidRPr="007C09B1">
        <w:rPr>
          <w:rFonts w:ascii="Arial" w:hAnsi="Arial" w:cs="Arial"/>
          <w:bCs/>
          <w:sz w:val="24"/>
        </w:rPr>
        <w:t xml:space="preserve">araná, </w:t>
      </w:r>
      <w:r>
        <w:rPr>
          <w:rFonts w:ascii="Arial" w:hAnsi="Arial" w:cs="Arial"/>
          <w:bCs/>
          <w:sz w:val="24"/>
        </w:rPr>
        <w:t>São P</w:t>
      </w:r>
      <w:r w:rsidRPr="007C09B1">
        <w:rPr>
          <w:rFonts w:ascii="Arial" w:hAnsi="Arial" w:cs="Arial"/>
          <w:bCs/>
          <w:sz w:val="24"/>
        </w:rPr>
        <w:t xml:space="preserve">aulo, </w:t>
      </w:r>
      <w:r>
        <w:rPr>
          <w:rFonts w:ascii="Arial" w:hAnsi="Arial" w:cs="Arial"/>
          <w:bCs/>
          <w:sz w:val="24"/>
        </w:rPr>
        <w:t>M</w:t>
      </w:r>
      <w:r w:rsidRPr="007C09B1">
        <w:rPr>
          <w:rFonts w:ascii="Arial" w:hAnsi="Arial" w:cs="Arial"/>
          <w:bCs/>
          <w:sz w:val="24"/>
        </w:rPr>
        <w:t xml:space="preserve">inas </w:t>
      </w:r>
      <w:r>
        <w:rPr>
          <w:rFonts w:ascii="Arial" w:hAnsi="Arial" w:cs="Arial"/>
          <w:bCs/>
          <w:sz w:val="24"/>
        </w:rPr>
        <w:t>G</w:t>
      </w:r>
      <w:r w:rsidRPr="007C09B1">
        <w:rPr>
          <w:rFonts w:ascii="Arial" w:hAnsi="Arial" w:cs="Arial"/>
          <w:bCs/>
          <w:sz w:val="24"/>
        </w:rPr>
        <w:t xml:space="preserve">erais, </w:t>
      </w:r>
      <w:r>
        <w:rPr>
          <w:rFonts w:ascii="Arial" w:hAnsi="Arial" w:cs="Arial"/>
          <w:bCs/>
          <w:sz w:val="24"/>
        </w:rPr>
        <w:t>R</w:t>
      </w:r>
      <w:r w:rsidRPr="007C09B1">
        <w:rPr>
          <w:rFonts w:ascii="Arial" w:hAnsi="Arial" w:cs="Arial"/>
          <w:bCs/>
          <w:sz w:val="24"/>
        </w:rPr>
        <w:t xml:space="preserve">io de </w:t>
      </w:r>
      <w:r>
        <w:rPr>
          <w:rFonts w:ascii="Arial" w:hAnsi="Arial" w:cs="Arial"/>
          <w:bCs/>
          <w:sz w:val="24"/>
        </w:rPr>
        <w:t>J</w:t>
      </w:r>
      <w:r w:rsidRPr="007C09B1">
        <w:rPr>
          <w:rFonts w:ascii="Arial" w:hAnsi="Arial" w:cs="Arial"/>
          <w:bCs/>
          <w:sz w:val="24"/>
        </w:rPr>
        <w:t xml:space="preserve">aneiro e </w:t>
      </w:r>
      <w:r>
        <w:rPr>
          <w:rFonts w:ascii="Arial" w:hAnsi="Arial" w:cs="Arial"/>
          <w:bCs/>
          <w:sz w:val="24"/>
        </w:rPr>
        <w:t>S</w:t>
      </w:r>
      <w:r w:rsidRPr="007C09B1">
        <w:rPr>
          <w:rFonts w:ascii="Arial" w:hAnsi="Arial" w:cs="Arial"/>
          <w:bCs/>
          <w:sz w:val="24"/>
        </w:rPr>
        <w:t xml:space="preserve">anta </w:t>
      </w:r>
      <w:r>
        <w:rPr>
          <w:rFonts w:ascii="Arial" w:hAnsi="Arial" w:cs="Arial"/>
          <w:bCs/>
          <w:sz w:val="24"/>
        </w:rPr>
        <w:t>C</w:t>
      </w:r>
      <w:r w:rsidRPr="007C09B1">
        <w:rPr>
          <w:rFonts w:ascii="Arial" w:hAnsi="Arial" w:cs="Arial"/>
          <w:bCs/>
          <w:sz w:val="24"/>
        </w:rPr>
        <w:t>atarina”</w:t>
      </w:r>
      <w:r>
        <w:rPr>
          <w:rFonts w:ascii="Arial" w:hAnsi="Arial" w:cs="Arial"/>
          <w:bCs/>
          <w:sz w:val="24"/>
        </w:rPr>
        <w:t>.</w:t>
      </w:r>
      <w:r>
        <w:rPr>
          <w:rFonts w:ascii="Arial" w:hAnsi="Arial" w:cs="Arial"/>
          <w:b/>
          <w:sz w:val="24"/>
        </w:rPr>
        <w:t xml:space="preserve"> </w:t>
      </w:r>
    </w:p>
    <w:p w14:paraId="71ADB5C0" w14:textId="77777777" w:rsidR="006F5F56" w:rsidRDefault="006F5F56" w:rsidP="006F5F56">
      <w:pPr>
        <w:spacing w:line="360" w:lineRule="auto"/>
        <w:ind w:firstLine="708"/>
        <w:rPr>
          <w:rFonts w:ascii="Arial" w:hAnsi="Arial" w:cs="Arial"/>
          <w:sz w:val="24"/>
        </w:rPr>
      </w:pPr>
      <w:moveToRangeStart w:id="9" w:author="Amanda S. Gozdziejewski" w:date="2017-10-27T16:21:00Z" w:name="move496884593"/>
      <w:moveTo w:id="10" w:author="Amanda S. Gozdziejewski" w:date="2017-10-27T16:21:00Z">
        <w:r>
          <w:rPr>
            <w:rFonts w:ascii="Arial" w:hAnsi="Arial" w:cs="Arial"/>
            <w:sz w:val="24"/>
          </w:rPr>
          <w:t>A previsão inicial era de que o</w:t>
        </w:r>
        <w:r w:rsidRPr="006C1632">
          <w:rPr>
            <w:rFonts w:ascii="Arial" w:hAnsi="Arial" w:cs="Arial"/>
            <w:sz w:val="24"/>
          </w:rPr>
          <w:t xml:space="preserve"> estudo </w:t>
        </w:r>
        <w:r>
          <w:rPr>
            <w:rFonts w:ascii="Arial" w:hAnsi="Arial" w:cs="Arial"/>
            <w:sz w:val="24"/>
          </w:rPr>
          <w:t xml:space="preserve">fosse realizado nas </w:t>
        </w:r>
        <w:r w:rsidRPr="006C1632">
          <w:rPr>
            <w:rFonts w:ascii="Arial" w:hAnsi="Arial" w:cs="Arial"/>
            <w:sz w:val="24"/>
          </w:rPr>
          <w:t>cidades dos Estados do Para</w:t>
        </w:r>
        <w:r>
          <w:rPr>
            <w:rFonts w:ascii="Arial" w:hAnsi="Arial" w:cs="Arial"/>
            <w:sz w:val="24"/>
          </w:rPr>
          <w:t xml:space="preserve">ná, São Paulo, Rio de Janeiro, </w:t>
        </w:r>
        <w:r w:rsidRPr="006C1632">
          <w:rPr>
            <w:rFonts w:ascii="Arial" w:hAnsi="Arial" w:cs="Arial"/>
            <w:sz w:val="24"/>
          </w:rPr>
          <w:t>Minas Gerais</w:t>
        </w:r>
        <w:r>
          <w:rPr>
            <w:rFonts w:ascii="Arial" w:hAnsi="Arial" w:cs="Arial"/>
            <w:sz w:val="24"/>
          </w:rPr>
          <w:t xml:space="preserve"> e Acre. Porém, a intervenção foi realizada apenas no Paraná, devido à recusa dos Estados de São Paulo, Rio de Janeiro e Minas Gerais em participar do </w:t>
        </w:r>
        <w:proofErr w:type="spellStart"/>
        <w:r>
          <w:rPr>
            <w:rFonts w:ascii="Arial" w:hAnsi="Arial" w:cs="Arial"/>
            <w:sz w:val="24"/>
          </w:rPr>
          <w:t>projeto-mãe</w:t>
        </w:r>
        <w:proofErr w:type="spellEnd"/>
        <w:r>
          <w:rPr>
            <w:rFonts w:ascii="Arial" w:hAnsi="Arial" w:cs="Arial"/>
            <w:sz w:val="24"/>
          </w:rPr>
          <w:t xml:space="preserve"> que deu base para esta pesquisa. O Estado do Acre aceitou participar, porém, nenhum participante completou o programa de AG no período de vigência do presente estudo. </w:t>
        </w:r>
      </w:moveTo>
    </w:p>
    <w:moveToRangeEnd w:id="9"/>
    <w:p w14:paraId="302286E1" w14:textId="77777777" w:rsidR="006F5F56" w:rsidRDefault="006F5F56" w:rsidP="006F5F56">
      <w:pPr>
        <w:spacing w:line="360" w:lineRule="auto"/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A estimativa </w:t>
      </w:r>
      <w:ins w:id="11" w:author="Amanda S. Gozdziejewski" w:date="2017-10-27T16:22:00Z">
        <w:r>
          <w:rPr>
            <w:rFonts w:ascii="Arial" w:hAnsi="Arial" w:cs="Arial"/>
            <w:sz w:val="24"/>
          </w:rPr>
          <w:t xml:space="preserve">inicial </w:t>
        </w:r>
      </w:ins>
      <w:r>
        <w:rPr>
          <w:rFonts w:ascii="Arial" w:hAnsi="Arial" w:cs="Arial"/>
          <w:sz w:val="24"/>
        </w:rPr>
        <w:t xml:space="preserve">era de </w:t>
      </w:r>
      <w:r w:rsidRPr="00F1415F">
        <w:rPr>
          <w:rFonts w:ascii="Arial" w:hAnsi="Arial" w:cs="Arial"/>
          <w:sz w:val="24"/>
        </w:rPr>
        <w:t>que aproximadamente 300 mães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de recém-nascidos (RN) positivos para a mutação </w:t>
      </w:r>
      <w:r w:rsidRPr="002F2114">
        <w:rPr>
          <w:rFonts w:ascii="Arial" w:hAnsi="Arial" w:cs="Arial"/>
          <w:i/>
          <w:sz w:val="24"/>
        </w:rPr>
        <w:t>TP53</w:t>
      </w:r>
      <w:r>
        <w:rPr>
          <w:rFonts w:ascii="Arial" w:hAnsi="Arial" w:cs="Arial"/>
          <w:sz w:val="24"/>
        </w:rPr>
        <w:t xml:space="preserve"> R337H fossem recrutadas (de um total de 120.000 </w:t>
      </w:r>
      <w:proofErr w:type="spellStart"/>
      <w:r>
        <w:rPr>
          <w:rFonts w:ascii="Arial" w:hAnsi="Arial" w:cs="Arial"/>
          <w:sz w:val="24"/>
        </w:rPr>
        <w:t>RNs</w:t>
      </w:r>
      <w:proofErr w:type="spellEnd"/>
      <w:r>
        <w:rPr>
          <w:rFonts w:ascii="Arial" w:hAnsi="Arial" w:cs="Arial"/>
          <w:sz w:val="24"/>
        </w:rPr>
        <w:t xml:space="preserve"> testados)</w:t>
      </w:r>
      <w:ins w:id="12" w:author="Amanda S. Gozdziejewski" w:date="2017-10-27T16:21:00Z">
        <w:r>
          <w:rPr>
            <w:rFonts w:ascii="Arial" w:hAnsi="Arial" w:cs="Arial"/>
            <w:sz w:val="24"/>
          </w:rPr>
          <w:t>, provenientes de todos os estados acima mencionados</w:t>
        </w:r>
      </w:ins>
      <w:r>
        <w:rPr>
          <w:rFonts w:ascii="Arial" w:hAnsi="Arial" w:cs="Arial"/>
          <w:sz w:val="24"/>
        </w:rPr>
        <w:t xml:space="preserve">. Porém, o estudo contou com </w:t>
      </w:r>
      <w:r w:rsidRPr="00C96112">
        <w:rPr>
          <w:rFonts w:ascii="Arial" w:hAnsi="Arial" w:cs="Arial"/>
          <w:sz w:val="24"/>
        </w:rPr>
        <w:t>41</w:t>
      </w:r>
      <w:r>
        <w:rPr>
          <w:rFonts w:ascii="Arial" w:hAnsi="Arial" w:cs="Arial"/>
          <w:sz w:val="24"/>
        </w:rPr>
        <w:t xml:space="preserve"> mães residentes apenas no Estado do Paraná. </w:t>
      </w:r>
    </w:p>
    <w:p w14:paraId="379D3098" w14:textId="77777777" w:rsidR="006F5F56" w:rsidRDefault="006F5F56" w:rsidP="006F5F56">
      <w:pPr>
        <w:spacing w:line="36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sua vez, o</w:t>
      </w:r>
      <w:r w:rsidRPr="00F1415F">
        <w:rPr>
          <w:rFonts w:ascii="Arial" w:hAnsi="Arial" w:cs="Arial"/>
          <w:sz w:val="24"/>
        </w:rPr>
        <w:t xml:space="preserve"> grupo controle </w:t>
      </w:r>
      <w:r>
        <w:rPr>
          <w:rFonts w:ascii="Arial" w:hAnsi="Arial" w:cs="Arial"/>
          <w:sz w:val="24"/>
        </w:rPr>
        <w:t xml:space="preserve">foi formado por mães de recém-nascidos negativos para a mutação </w:t>
      </w:r>
      <w:r w:rsidRPr="002F2114">
        <w:rPr>
          <w:rFonts w:ascii="Arial" w:hAnsi="Arial" w:cs="Arial"/>
          <w:i/>
          <w:sz w:val="24"/>
        </w:rPr>
        <w:t>TP53</w:t>
      </w:r>
      <w:r>
        <w:rPr>
          <w:rFonts w:ascii="Arial" w:hAnsi="Arial" w:cs="Arial"/>
          <w:sz w:val="24"/>
        </w:rPr>
        <w:t xml:space="preserve"> R337H e com dados pareados ao perfil das mães do grupo experimental positivo, considerando-se as seguintes categorias: idade, grau de escolaridade, nível socioeconômico e local de residência. Outro critério a que tais participantes deveriam atender era de fazer a avaliação nos dois primeiros meses após o nascimento do RN. Desse modo, foram incluídas </w:t>
      </w:r>
      <w:r w:rsidRPr="00C96112">
        <w:rPr>
          <w:rFonts w:ascii="Arial" w:hAnsi="Arial" w:cs="Arial"/>
          <w:sz w:val="24"/>
        </w:rPr>
        <w:t>32</w:t>
      </w:r>
      <w:r>
        <w:rPr>
          <w:rFonts w:ascii="Arial" w:hAnsi="Arial" w:cs="Arial"/>
          <w:sz w:val="24"/>
        </w:rPr>
        <w:t xml:space="preserve"> mães, seguindo os critérios expostos, para o grupo controle. </w:t>
      </w:r>
    </w:p>
    <w:p w14:paraId="245DFC4E" w14:textId="77777777" w:rsidR="006F5F56" w:rsidRDefault="006F5F56" w:rsidP="006F5F56">
      <w:pPr>
        <w:spacing w:line="36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critérios de exclusão para a participação no projeto foram: mães com resultado </w:t>
      </w:r>
      <w:del w:id="13" w:author="Amanda S. Gozdziejewski" w:date="2017-10-27T16:23:00Z">
        <w:r w:rsidDel="00207450">
          <w:rPr>
            <w:rFonts w:ascii="Arial" w:hAnsi="Arial" w:cs="Arial"/>
            <w:sz w:val="24"/>
          </w:rPr>
          <w:delText xml:space="preserve">positivo </w:delText>
        </w:r>
      </w:del>
      <w:ins w:id="14" w:author="Amanda S. Gozdziejewski" w:date="2017-10-27T16:23:00Z">
        <w:r>
          <w:rPr>
            <w:rFonts w:ascii="Arial" w:hAnsi="Arial" w:cs="Arial"/>
            <w:sz w:val="24"/>
          </w:rPr>
          <w:t xml:space="preserve">negativo </w:t>
        </w:r>
      </w:ins>
      <w:r>
        <w:rPr>
          <w:rFonts w:ascii="Arial" w:hAnsi="Arial" w:cs="Arial"/>
          <w:sz w:val="24"/>
        </w:rPr>
        <w:t xml:space="preserve">para a mutação genética </w:t>
      </w:r>
      <w:r w:rsidRPr="002F2114">
        <w:rPr>
          <w:rFonts w:ascii="Arial" w:hAnsi="Arial" w:cs="Arial"/>
          <w:i/>
          <w:sz w:val="24"/>
        </w:rPr>
        <w:t>TP53</w:t>
      </w:r>
      <w:r>
        <w:rPr>
          <w:rFonts w:ascii="Arial" w:hAnsi="Arial" w:cs="Arial"/>
          <w:sz w:val="24"/>
        </w:rPr>
        <w:t xml:space="preserve"> R337H (exceto o grupo controle); menores de </w:t>
      </w:r>
      <w:r>
        <w:rPr>
          <w:rFonts w:ascii="Arial" w:hAnsi="Arial" w:cs="Arial"/>
          <w:sz w:val="24"/>
        </w:rPr>
        <w:lastRenderedPageBreak/>
        <w:t xml:space="preserve">18 anos de idade; mães que não aceitaram participar da pesquisa.  </w:t>
      </w:r>
    </w:p>
    <w:p w14:paraId="44A501F2" w14:textId="77777777" w:rsidR="006F5F56" w:rsidRDefault="006F5F56" w:rsidP="006F5F56">
      <w:pPr>
        <w:spacing w:line="36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participantes iniciaram a pesquisa</w:t>
      </w:r>
      <w:r w:rsidRPr="00AB5A80">
        <w:rPr>
          <w:rFonts w:ascii="Arial" w:hAnsi="Arial" w:cs="Arial"/>
          <w:sz w:val="24"/>
        </w:rPr>
        <w:t xml:space="preserve"> somente após autori</w:t>
      </w:r>
      <w:r>
        <w:rPr>
          <w:rFonts w:ascii="Arial" w:hAnsi="Arial" w:cs="Arial"/>
          <w:sz w:val="24"/>
        </w:rPr>
        <w:t>zação, mediante assinatura do Termo</w:t>
      </w:r>
      <w:r w:rsidRPr="00AB5A80"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>C</w:t>
      </w:r>
      <w:r w:rsidRPr="00AB5A80">
        <w:rPr>
          <w:rFonts w:ascii="Arial" w:hAnsi="Arial" w:cs="Arial"/>
          <w:sz w:val="24"/>
        </w:rPr>
        <w:t xml:space="preserve">onsentimento </w:t>
      </w:r>
      <w:r>
        <w:rPr>
          <w:rFonts w:ascii="Arial" w:hAnsi="Arial" w:cs="Arial"/>
          <w:sz w:val="24"/>
        </w:rPr>
        <w:t xml:space="preserve">Livre e Esclarecido (TCLE) </w:t>
      </w:r>
      <w:r w:rsidRPr="006A4F1F">
        <w:rPr>
          <w:rFonts w:ascii="Arial" w:hAnsi="Arial" w:cs="Arial"/>
          <w:sz w:val="24"/>
        </w:rPr>
        <w:t>(Apêndice I e II).</w:t>
      </w:r>
      <w:r>
        <w:rPr>
          <w:rFonts w:ascii="Arial" w:hAnsi="Arial" w:cs="Arial"/>
          <w:sz w:val="24"/>
        </w:rPr>
        <w:t xml:space="preserve"> </w:t>
      </w:r>
    </w:p>
    <w:p w14:paraId="094870F1" w14:textId="77777777" w:rsidR="006F5F56" w:rsidRDefault="006F5F56" w:rsidP="006F5F56">
      <w:pPr>
        <w:spacing w:line="360" w:lineRule="auto"/>
        <w:rPr>
          <w:rFonts w:ascii="Arial" w:hAnsi="Arial" w:cs="Arial"/>
          <w:sz w:val="24"/>
        </w:rPr>
      </w:pPr>
    </w:p>
    <w:p w14:paraId="3B2180BA" w14:textId="77777777" w:rsidR="006F5F56" w:rsidRPr="00365B7C" w:rsidRDefault="006F5F56" w:rsidP="006F5F56">
      <w:pPr>
        <w:spacing w:line="360" w:lineRule="auto"/>
        <w:rPr>
          <w:rFonts w:ascii="Arial" w:hAnsi="Arial" w:cs="Arial"/>
          <w:sz w:val="24"/>
        </w:rPr>
      </w:pPr>
    </w:p>
    <w:p w14:paraId="0F543BBC" w14:textId="77777777" w:rsidR="006F5F56" w:rsidRPr="00CD2174" w:rsidRDefault="006F5F56" w:rsidP="006F5F56">
      <w:pPr>
        <w:pStyle w:val="Heading2"/>
        <w:tabs>
          <w:tab w:val="left" w:pos="426"/>
        </w:tabs>
      </w:pPr>
      <w:bookmarkStart w:id="15" w:name="_Toc492717241"/>
      <w:bookmarkStart w:id="16" w:name="_Toc494721422"/>
      <w:r w:rsidRPr="00CD2174">
        <w:t>CONTEXTO DE REALIZAÇÃO DE ESTUDO</w:t>
      </w:r>
      <w:bookmarkEnd w:id="15"/>
      <w:bookmarkEnd w:id="16"/>
    </w:p>
    <w:p w14:paraId="2D845ECF" w14:textId="77777777" w:rsidR="006F5F56" w:rsidRDefault="006F5F56" w:rsidP="006F5F56">
      <w:pPr>
        <w:pStyle w:val="ListParagraph"/>
        <w:rPr>
          <w:rFonts w:ascii="Arial" w:hAnsi="Arial" w:cs="Arial"/>
          <w:sz w:val="24"/>
        </w:rPr>
      </w:pPr>
    </w:p>
    <w:p w14:paraId="4A35F7ED" w14:textId="77777777" w:rsidR="006F5F56" w:rsidRPr="00365B7C" w:rsidRDefault="006F5F56" w:rsidP="006F5F56">
      <w:pPr>
        <w:pStyle w:val="ListParagraph"/>
        <w:rPr>
          <w:rFonts w:ascii="Arial" w:hAnsi="Arial" w:cs="Arial"/>
          <w:sz w:val="24"/>
        </w:rPr>
      </w:pPr>
    </w:p>
    <w:p w14:paraId="137518F1" w14:textId="77777777" w:rsidR="006F5F56" w:rsidDel="00207450" w:rsidRDefault="006F5F56" w:rsidP="006F5F56">
      <w:pPr>
        <w:spacing w:line="360" w:lineRule="auto"/>
        <w:ind w:firstLine="708"/>
        <w:rPr>
          <w:rFonts w:ascii="Arial" w:hAnsi="Arial" w:cs="Arial"/>
          <w:sz w:val="24"/>
        </w:rPr>
      </w:pPr>
      <w:moveFromRangeStart w:id="17" w:author="Amanda S. Gozdziejewski" w:date="2017-10-27T16:21:00Z" w:name="move496884593"/>
      <w:moveFrom w:id="18" w:author="Amanda S. Gozdziejewski" w:date="2017-10-27T16:21:00Z">
        <w:r w:rsidDel="00207450">
          <w:rPr>
            <w:rFonts w:ascii="Arial" w:hAnsi="Arial" w:cs="Arial"/>
            <w:sz w:val="24"/>
          </w:rPr>
          <w:t>A previsão inicial era de que o</w:t>
        </w:r>
        <w:r w:rsidRPr="006C1632" w:rsidDel="00207450">
          <w:rPr>
            <w:rFonts w:ascii="Arial" w:hAnsi="Arial" w:cs="Arial"/>
            <w:sz w:val="24"/>
          </w:rPr>
          <w:t xml:space="preserve"> estudo </w:t>
        </w:r>
        <w:r w:rsidDel="00207450">
          <w:rPr>
            <w:rFonts w:ascii="Arial" w:hAnsi="Arial" w:cs="Arial"/>
            <w:sz w:val="24"/>
          </w:rPr>
          <w:t xml:space="preserve">fosse realizado nas </w:t>
        </w:r>
        <w:r w:rsidRPr="006C1632" w:rsidDel="00207450">
          <w:rPr>
            <w:rFonts w:ascii="Arial" w:hAnsi="Arial" w:cs="Arial"/>
            <w:sz w:val="24"/>
          </w:rPr>
          <w:t>cidades dos Estados do Para</w:t>
        </w:r>
        <w:r w:rsidDel="00207450">
          <w:rPr>
            <w:rFonts w:ascii="Arial" w:hAnsi="Arial" w:cs="Arial"/>
            <w:sz w:val="24"/>
          </w:rPr>
          <w:t xml:space="preserve">ná, São Paulo, Rio de Janeiro, </w:t>
        </w:r>
        <w:r w:rsidRPr="006C1632" w:rsidDel="00207450">
          <w:rPr>
            <w:rFonts w:ascii="Arial" w:hAnsi="Arial" w:cs="Arial"/>
            <w:sz w:val="24"/>
          </w:rPr>
          <w:t>Minas Gerais</w:t>
        </w:r>
        <w:r w:rsidDel="00207450">
          <w:rPr>
            <w:rFonts w:ascii="Arial" w:hAnsi="Arial" w:cs="Arial"/>
            <w:sz w:val="24"/>
          </w:rPr>
          <w:t xml:space="preserve"> e Acre. Porém, a intervenção foi realizada apenas no Paraná, devido à recusa dos Estados de São Paulo, Rio de Janeiro e Minas Gerais em participar do projeto-mãe que deu base para esta pesquisa. O Estado do Acre aceitou participar, porém, nenhum participante completou o programa de AG no período de vigência do presente estudo. </w:t>
        </w:r>
      </w:moveFrom>
    </w:p>
    <w:moveFromRangeEnd w:id="17"/>
    <w:p w14:paraId="0E4A80DD" w14:textId="77777777" w:rsidR="006F5F56" w:rsidRDefault="006F5F56" w:rsidP="006F5F56">
      <w:pPr>
        <w:spacing w:line="36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grupo experimental, as participantes, residentes no Estado do Paraná, deslocavam-se até </w:t>
      </w:r>
      <w:del w:id="19" w:author="Amanda S. Gozdziejewski" w:date="2017-10-27T16:20:00Z">
        <w:r w:rsidDel="005B1C19">
          <w:rPr>
            <w:rFonts w:ascii="Arial" w:hAnsi="Arial" w:cs="Arial"/>
            <w:sz w:val="24"/>
          </w:rPr>
          <w:delText xml:space="preserve">um </w:delText>
        </w:r>
      </w:del>
      <w:ins w:id="20" w:author="Amanda S. Gozdziejewski" w:date="2017-10-27T16:20:00Z">
        <w:r>
          <w:rPr>
            <w:rFonts w:ascii="Arial" w:hAnsi="Arial" w:cs="Arial"/>
            <w:sz w:val="24"/>
          </w:rPr>
          <w:t>o I</w:t>
        </w:r>
      </w:ins>
      <w:del w:id="21" w:author="Amanda S. Gozdziejewski" w:date="2017-10-27T16:20:00Z">
        <w:r w:rsidDel="005B1C19">
          <w:rPr>
            <w:rFonts w:ascii="Arial" w:hAnsi="Arial" w:cs="Arial"/>
            <w:sz w:val="24"/>
          </w:rPr>
          <w:delText>i</w:delText>
        </w:r>
      </w:del>
      <w:r>
        <w:rPr>
          <w:rFonts w:ascii="Arial" w:hAnsi="Arial" w:cs="Arial"/>
          <w:sz w:val="24"/>
        </w:rPr>
        <w:t xml:space="preserve">nstituto de </w:t>
      </w:r>
      <w:del w:id="22" w:author="Amanda S. Gozdziejewski" w:date="2017-10-27T16:20:00Z">
        <w:r w:rsidDel="005B1C19">
          <w:rPr>
            <w:rFonts w:ascii="Arial" w:hAnsi="Arial" w:cs="Arial"/>
            <w:sz w:val="24"/>
          </w:rPr>
          <w:delText>p</w:delText>
        </w:r>
      </w:del>
      <w:ins w:id="23" w:author="Amanda S. Gozdziejewski" w:date="2017-10-27T16:20:00Z">
        <w:r>
          <w:rPr>
            <w:rFonts w:ascii="Arial" w:hAnsi="Arial" w:cs="Arial"/>
            <w:sz w:val="24"/>
          </w:rPr>
          <w:t>P</w:t>
        </w:r>
      </w:ins>
      <w:r>
        <w:rPr>
          <w:rFonts w:ascii="Arial" w:hAnsi="Arial" w:cs="Arial"/>
          <w:sz w:val="24"/>
        </w:rPr>
        <w:t>esquisa</w:t>
      </w:r>
      <w:ins w:id="24" w:author="Amanda S. Gozdziejewski" w:date="2017-10-27T16:20:00Z">
        <w:r>
          <w:rPr>
            <w:rFonts w:ascii="Arial" w:hAnsi="Arial" w:cs="Arial"/>
            <w:sz w:val="24"/>
          </w:rPr>
          <w:t xml:space="preserve"> Pelé Pequeno Príncipe</w:t>
        </w:r>
      </w:ins>
      <w:r>
        <w:rPr>
          <w:rFonts w:ascii="Arial" w:hAnsi="Arial" w:cs="Arial"/>
          <w:sz w:val="24"/>
        </w:rPr>
        <w:t>, localizado na cidade de Curitiba, para realizar o Aconselhamento Genético (AG) do referido projeto e, como parte deste, eram convidadas a participar da presente pesquisa.</w:t>
      </w:r>
    </w:p>
    <w:p w14:paraId="5B3E514F" w14:textId="77777777" w:rsidR="006F5F56" w:rsidRDefault="006F5F56" w:rsidP="006F5F56">
      <w:pPr>
        <w:pStyle w:val="ListParagraph"/>
        <w:spacing w:line="360" w:lineRule="auto"/>
        <w:ind w:left="0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 grupo controle, </w:t>
      </w:r>
      <w:ins w:id="25" w:author="Bonald C. Figueiredo" w:date="2017-10-29T08:01:00Z">
        <w:r>
          <w:rPr>
            <w:rFonts w:ascii="Arial" w:hAnsi="Arial" w:cs="Arial"/>
            <w:sz w:val="24"/>
          </w:rPr>
          <w:t>depois que as volunt</w:t>
        </w:r>
      </w:ins>
      <w:ins w:id="26" w:author="Bonald C. Figueiredo" w:date="2017-10-29T08:02:00Z">
        <w:r>
          <w:rPr>
            <w:rFonts w:ascii="Arial" w:hAnsi="Arial" w:cs="Arial"/>
            <w:sz w:val="24"/>
          </w:rPr>
          <w:t>árias aceitaram participar, receberam o material por correio e assinar</w:t>
        </w:r>
      </w:ins>
      <w:ins w:id="27" w:author="Bonald C. Figueiredo" w:date="2017-10-29T08:03:00Z">
        <w:r>
          <w:rPr>
            <w:rFonts w:ascii="Arial" w:hAnsi="Arial" w:cs="Arial"/>
            <w:sz w:val="24"/>
          </w:rPr>
          <w:t>am</w:t>
        </w:r>
      </w:ins>
      <w:ins w:id="28" w:author="Bonald C. Figueiredo" w:date="2017-10-29T08:02:00Z">
        <w:r>
          <w:rPr>
            <w:rFonts w:ascii="Arial" w:hAnsi="Arial" w:cs="Arial"/>
            <w:sz w:val="24"/>
          </w:rPr>
          <w:t xml:space="preserve"> o termo de </w:t>
        </w:r>
      </w:ins>
      <w:ins w:id="29" w:author="Bonald C. Figueiredo" w:date="2017-10-29T08:04:00Z">
        <w:r>
          <w:rPr>
            <w:rFonts w:ascii="Arial" w:hAnsi="Arial" w:cs="Arial"/>
            <w:sz w:val="24"/>
          </w:rPr>
          <w:t xml:space="preserve">consentimento, </w:t>
        </w:r>
      </w:ins>
      <w:r>
        <w:rPr>
          <w:rFonts w:ascii="Arial" w:hAnsi="Arial" w:cs="Arial"/>
          <w:sz w:val="24"/>
        </w:rPr>
        <w:t xml:space="preserve">a intervenção foi realizada </w:t>
      </w:r>
      <w:ins w:id="30" w:author="Bonald C. Figueiredo" w:date="2017-10-29T08:08:00Z">
        <w:r>
          <w:rPr>
            <w:rFonts w:ascii="Arial" w:hAnsi="Arial" w:cs="Arial"/>
            <w:sz w:val="24"/>
          </w:rPr>
          <w:t xml:space="preserve">em outra data </w:t>
        </w:r>
      </w:ins>
      <w:r>
        <w:rPr>
          <w:rFonts w:ascii="Arial" w:hAnsi="Arial" w:cs="Arial"/>
          <w:sz w:val="24"/>
        </w:rPr>
        <w:t>via telefone. Optou-se por essa realização visto que deslocar as mães de recém-nascidos com resultados negativos para a mutação até o local de atendimento poderia gerar algum desconforto para elas, tendo em vista o desgaste que a viagem poderia proporcionar.</w:t>
      </w:r>
      <w:r>
        <w:rPr>
          <w:rFonts w:ascii="Arial" w:hAnsi="Arial" w:cs="Arial"/>
          <w:sz w:val="24"/>
        </w:rPr>
        <w:tab/>
      </w:r>
    </w:p>
    <w:p w14:paraId="00C2384B" w14:textId="77777777" w:rsidR="006F5F56" w:rsidRDefault="006F5F56" w:rsidP="006F5F56">
      <w:pPr>
        <w:pStyle w:val="ListParagraph"/>
        <w:spacing w:line="360" w:lineRule="auto"/>
        <w:ind w:left="360"/>
        <w:rPr>
          <w:rFonts w:ascii="Arial" w:hAnsi="Arial" w:cs="Arial"/>
          <w:sz w:val="24"/>
        </w:rPr>
      </w:pPr>
    </w:p>
    <w:p w14:paraId="35F63AA3" w14:textId="77777777" w:rsidR="006F5F56" w:rsidRDefault="006F5F56" w:rsidP="006F5F56">
      <w:pPr>
        <w:pStyle w:val="ListParagraph"/>
        <w:spacing w:line="360" w:lineRule="auto"/>
        <w:ind w:left="360"/>
        <w:rPr>
          <w:rFonts w:ascii="Arial" w:hAnsi="Arial" w:cs="Arial"/>
          <w:sz w:val="24"/>
        </w:rPr>
      </w:pPr>
    </w:p>
    <w:p w14:paraId="42344B32" w14:textId="77777777" w:rsidR="006F5F56" w:rsidRPr="002D5092" w:rsidRDefault="006F5F56" w:rsidP="006F5F56">
      <w:pPr>
        <w:pStyle w:val="Heading2"/>
        <w:tabs>
          <w:tab w:val="left" w:pos="426"/>
        </w:tabs>
        <w:rPr>
          <w:lang w:val="pt-BR"/>
        </w:rPr>
      </w:pPr>
      <w:bookmarkStart w:id="31" w:name="_Toc492717242"/>
      <w:bookmarkStart w:id="32" w:name="_Toc494721423"/>
      <w:r w:rsidRPr="00AD398D">
        <w:rPr>
          <w:lang w:val="pt-BR"/>
        </w:rPr>
        <w:t>INSTRUMENTOS PARA A COLETA DAS INFORMAÇÕES</w:t>
      </w:r>
      <w:bookmarkEnd w:id="31"/>
      <w:bookmarkEnd w:id="32"/>
      <w:r w:rsidRPr="00AD398D">
        <w:rPr>
          <w:lang w:val="pt-BR"/>
        </w:rPr>
        <w:t xml:space="preserve"> </w:t>
      </w:r>
    </w:p>
    <w:p w14:paraId="6B358325" w14:textId="77777777" w:rsidR="006F5F56" w:rsidRDefault="006F5F56" w:rsidP="006F5F56">
      <w:pPr>
        <w:spacing w:line="360" w:lineRule="auto"/>
        <w:rPr>
          <w:rFonts w:ascii="Arial" w:hAnsi="Arial" w:cs="Arial"/>
          <w:sz w:val="24"/>
        </w:rPr>
      </w:pPr>
    </w:p>
    <w:p w14:paraId="7EF5154E" w14:textId="77777777" w:rsidR="006F5F56" w:rsidRDefault="006F5F56" w:rsidP="006F5F56">
      <w:pPr>
        <w:spacing w:line="360" w:lineRule="auto"/>
        <w:rPr>
          <w:rFonts w:ascii="Arial" w:hAnsi="Arial" w:cs="Arial"/>
          <w:sz w:val="24"/>
        </w:rPr>
      </w:pPr>
    </w:p>
    <w:p w14:paraId="1B3F3CB6" w14:textId="77777777" w:rsidR="006F5F56" w:rsidRDefault="006F5F56" w:rsidP="006F5F56">
      <w:pPr>
        <w:spacing w:line="36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mesmos instrumentos foram utilizados tanto para o grupo experimental quanto para o grupo controle, porém, a estrutura da aplicação foi diferente. </w:t>
      </w:r>
      <w:r w:rsidRPr="009C7454">
        <w:rPr>
          <w:rFonts w:ascii="Arial" w:hAnsi="Arial" w:cs="Arial"/>
          <w:sz w:val="24"/>
        </w:rPr>
        <w:t xml:space="preserve"> Visando a uma melhor explicação quanto à realização da presente pesquisa, apresenta-se a seguir, primeiramente, como foi realizada a intervenção para o </w:t>
      </w:r>
      <w:proofErr w:type="spellStart"/>
      <w:r w:rsidRPr="009C7454">
        <w:rPr>
          <w:rFonts w:ascii="Arial" w:hAnsi="Arial" w:cs="Arial"/>
          <w:sz w:val="24"/>
        </w:rPr>
        <w:t>projeto-mãe</w:t>
      </w:r>
      <w:proofErr w:type="spellEnd"/>
      <w:r w:rsidRPr="009C7454">
        <w:rPr>
          <w:rFonts w:ascii="Arial" w:hAnsi="Arial" w:cs="Arial"/>
          <w:sz w:val="24"/>
        </w:rPr>
        <w:t xml:space="preserve"> e, em seguida, para a presente pesquisa.</w:t>
      </w:r>
    </w:p>
    <w:p w14:paraId="6408D0D5" w14:textId="77777777" w:rsidR="006F5F56" w:rsidRDefault="006F5F56" w:rsidP="006F5F56">
      <w:pPr>
        <w:spacing w:line="360" w:lineRule="auto"/>
        <w:ind w:firstLine="708"/>
        <w:rPr>
          <w:rFonts w:ascii="Arial" w:hAnsi="Arial" w:cs="Arial"/>
          <w:sz w:val="24"/>
        </w:rPr>
      </w:pPr>
      <w:r w:rsidRPr="009C7454">
        <w:rPr>
          <w:rFonts w:ascii="Arial" w:hAnsi="Arial" w:cs="Arial"/>
          <w:sz w:val="24"/>
        </w:rPr>
        <w:t xml:space="preserve">Quanto ao </w:t>
      </w:r>
      <w:proofErr w:type="spellStart"/>
      <w:r w:rsidRPr="009C7454">
        <w:rPr>
          <w:rFonts w:ascii="Arial" w:hAnsi="Arial" w:cs="Arial"/>
          <w:sz w:val="24"/>
        </w:rPr>
        <w:t>projeto-mãe</w:t>
      </w:r>
      <w:proofErr w:type="spellEnd"/>
      <w:r w:rsidRPr="009C7454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o primeiro contato presencial com o grupo experimental ocorreu antes da primeira sessão de Aconselhamento Genético (AG), ou seja, na </w:t>
      </w:r>
      <w:r>
        <w:rPr>
          <w:rFonts w:ascii="Arial" w:hAnsi="Arial" w:cs="Arial"/>
          <w:sz w:val="24"/>
        </w:rPr>
        <w:lastRenderedPageBreak/>
        <w:t xml:space="preserve">maternidade. Entretanto, foi observado o comportamento dos pais antes, durante e após as três sessões de AG. Essa etapa de </w:t>
      </w:r>
      <w:proofErr w:type="spellStart"/>
      <w:r>
        <w:rPr>
          <w:rFonts w:ascii="Arial" w:hAnsi="Arial" w:cs="Arial"/>
          <w:sz w:val="24"/>
        </w:rPr>
        <w:t>pré</w:t>
      </w:r>
      <w:proofErr w:type="spellEnd"/>
      <w:r>
        <w:rPr>
          <w:rFonts w:ascii="Arial" w:hAnsi="Arial" w:cs="Arial"/>
          <w:sz w:val="24"/>
        </w:rPr>
        <w:t xml:space="preserve">-coleta de dados não teve caráter investigatório, mas foi importante enquanto fonte de observação, bem como para criar um ambiente de socialização bastante amigável com a família, uma vez que essa era, categoricamente, uma das metas iniciais da equipe do AG (médicos, enfermeiras e psicólogas). </w:t>
      </w:r>
    </w:p>
    <w:p w14:paraId="4140567E" w14:textId="77777777" w:rsidR="006F5F56" w:rsidRDefault="006F5F56" w:rsidP="006F5F56">
      <w:pPr>
        <w:spacing w:line="36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duração aproximada de cada uma das três sessões de AG, seguidas de explicações, respostas às perguntas dos pais, exame médico do RN e nova coleta de algumas gotas de sangue do RN e dos pais, foi entre 60 e 90 minutos, dependendo dos questionamentos dos pais. </w:t>
      </w:r>
    </w:p>
    <w:p w14:paraId="5C42F4D1" w14:textId="77777777" w:rsidR="006F5F56" w:rsidRDefault="006F5F56" w:rsidP="006F5F56">
      <w:pPr>
        <w:spacing w:line="36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característica dessa fase de </w:t>
      </w:r>
      <w:proofErr w:type="spellStart"/>
      <w:r>
        <w:rPr>
          <w:rFonts w:ascii="Arial" w:hAnsi="Arial" w:cs="Arial"/>
          <w:sz w:val="24"/>
        </w:rPr>
        <w:t>pré</w:t>
      </w:r>
      <w:proofErr w:type="spellEnd"/>
      <w:r>
        <w:rPr>
          <w:rFonts w:ascii="Arial" w:hAnsi="Arial" w:cs="Arial"/>
          <w:sz w:val="24"/>
        </w:rPr>
        <w:t xml:space="preserve">-coleta de dados foi tentar criar um ambiente descontraído visando à preparação dos pais das crianças, as quais se submeteriam ao monitoramento que verificaria a possibilidade remota de aparecimento de sinais e sintomas de TCA ou CPC, e de explicações preliminares sobre o monitoramento posterior </w:t>
      </w:r>
      <w:ins w:id="33" w:author="Amanda S. Gozdziejewski" w:date="2017-10-27T16:36:00Z">
        <w:r>
          <w:rPr>
            <w:rFonts w:ascii="Arial" w:hAnsi="Arial" w:cs="Arial"/>
            <w:sz w:val="24"/>
          </w:rPr>
          <w:t xml:space="preserve">de </w:t>
        </w:r>
      </w:ins>
      <w:r>
        <w:rPr>
          <w:rFonts w:ascii="Arial" w:hAnsi="Arial" w:cs="Arial"/>
          <w:sz w:val="24"/>
        </w:rPr>
        <w:t xml:space="preserve">adultos positivos para mutação R337H. </w:t>
      </w:r>
    </w:p>
    <w:p w14:paraId="0FB6D5FD" w14:textId="77777777" w:rsidR="006F5F56" w:rsidRDefault="006F5F56" w:rsidP="006F5F56">
      <w:pPr>
        <w:spacing w:line="360" w:lineRule="auto"/>
        <w:ind w:firstLine="708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Entretanto, fica claro que todas as questões levantadas durante os atendimentos no grupo experimental constituem influências interessantes a se considerar. Entre elas, citam-se: conceitos </w:t>
      </w:r>
      <w:commentRangeStart w:id="34"/>
      <w:r>
        <w:rPr>
          <w:rFonts w:ascii="Arial" w:hAnsi="Arial" w:cs="Arial"/>
          <w:sz w:val="24"/>
        </w:rPr>
        <w:t>de mutação</w:t>
      </w:r>
      <w:ins w:id="35" w:author="Amanda S. Gozdziejewski" w:date="2017-10-27T16:36:00Z">
        <w:r>
          <w:rPr>
            <w:rFonts w:ascii="Arial" w:hAnsi="Arial" w:cs="Arial"/>
            <w:sz w:val="24"/>
          </w:rPr>
          <w:t xml:space="preserve"> somática e  </w:t>
        </w:r>
      </w:ins>
      <w:del w:id="36" w:author="Amanda S. Gozdziejewski" w:date="2017-10-27T16:36:00Z">
        <w:r w:rsidDel="00767539">
          <w:rPr>
            <w:rFonts w:ascii="Arial" w:hAnsi="Arial" w:cs="Arial"/>
            <w:sz w:val="24"/>
          </w:rPr>
          <w:delText xml:space="preserve">; alteração genética </w:delText>
        </w:r>
      </w:del>
      <w:r>
        <w:rPr>
          <w:rFonts w:ascii="Arial" w:hAnsi="Arial" w:cs="Arial"/>
          <w:sz w:val="24"/>
        </w:rPr>
        <w:t>hereditária</w:t>
      </w:r>
      <w:commentRangeEnd w:id="34"/>
      <w:r>
        <w:rPr>
          <w:rStyle w:val="CommentReference"/>
          <w:rFonts w:ascii="Cambria" w:eastAsia="MS Mincho" w:hAnsi="Cambria"/>
        </w:rPr>
        <w:commentReference w:id="34"/>
      </w:r>
      <w:r>
        <w:rPr>
          <w:rFonts w:ascii="Arial" w:hAnsi="Arial" w:cs="Arial"/>
          <w:sz w:val="24"/>
        </w:rPr>
        <w:t>; riscos de câncer em crianças e adultos; expectativa de erro na coleta de sangue na maternidade; erro no resultado inicial de</w:t>
      </w:r>
      <w:ins w:id="37" w:author="Amanda S. Gozdziejewski" w:date="2017-10-27T16:37:00Z">
        <w:r>
          <w:rPr>
            <w:rFonts w:ascii="Arial" w:hAnsi="Arial" w:cs="Arial"/>
            <w:sz w:val="24"/>
          </w:rPr>
          <w:t xml:space="preserve"> pesquisa de mutação no</w:t>
        </w:r>
      </w:ins>
      <w:r>
        <w:rPr>
          <w:rFonts w:ascii="Arial" w:hAnsi="Arial" w:cs="Arial"/>
          <w:sz w:val="24"/>
        </w:rPr>
        <w:t xml:space="preserve"> DNA, além da percepção de conexão de casos de câncer na família com o teste positivo no recém-nascido durante a elaboração do </w:t>
      </w:r>
      <w:proofErr w:type="spellStart"/>
      <w:r>
        <w:rPr>
          <w:rFonts w:ascii="Arial" w:hAnsi="Arial" w:cs="Arial"/>
          <w:sz w:val="24"/>
        </w:rPr>
        <w:t>heredograma</w:t>
      </w:r>
      <w:proofErr w:type="spellEnd"/>
      <w:r>
        <w:rPr>
          <w:rFonts w:ascii="Arial" w:hAnsi="Arial" w:cs="Arial"/>
          <w:sz w:val="24"/>
        </w:rPr>
        <w:t>, bem como da punção em um dos dedos dos pais e do calcanhar da criança (apenas na primeira fase de AG) para a coleta de duas gotas de sangue – embora tais influências sejam praticamente ausentes no grupo controle.</w:t>
      </w:r>
    </w:p>
    <w:p w14:paraId="743BF923" w14:textId="77777777" w:rsidR="006F5F56" w:rsidRDefault="006F5F56" w:rsidP="006F5F56">
      <w:pPr>
        <w:spacing w:line="36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três etapas da coleta de dados, após as três respectivas sessões de AG, foram arbitrariamente chamadas de T1 (Tempo 1), T2 (Tempo 2) e T3 (Tempo 3). No Tempo 1 (T1), fez-se o primeiro encontro presencial com a família, para a realização da nova coleta da amostra de sangue do </w:t>
      </w:r>
      <w:proofErr w:type="spellStart"/>
      <w:r>
        <w:rPr>
          <w:rFonts w:ascii="Arial" w:hAnsi="Arial" w:cs="Arial"/>
          <w:sz w:val="24"/>
        </w:rPr>
        <w:t>probando</w:t>
      </w:r>
      <w:proofErr w:type="spellEnd"/>
      <w:r>
        <w:rPr>
          <w:rFonts w:ascii="Arial" w:hAnsi="Arial" w:cs="Arial"/>
          <w:sz w:val="24"/>
        </w:rPr>
        <w:t>, a qual visava confirmar a presença da mutação genética no infante, investigar tal mutação nos familiares e, consequentemente, à realização do programa educacional. No Tempo 2 (T2</w:t>
      </w:r>
      <w:r w:rsidRPr="001C6E8E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,</w:t>
      </w:r>
      <w:r w:rsidRPr="001C6E8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o segundo encontro presencial, foram reforçadas todas as informações do programa educacional realizado no T1, </w:t>
      </w:r>
      <w:r w:rsidRPr="001C6E8E">
        <w:rPr>
          <w:rFonts w:ascii="Arial" w:hAnsi="Arial" w:cs="Arial"/>
          <w:sz w:val="24"/>
        </w:rPr>
        <w:lastRenderedPageBreak/>
        <w:t xml:space="preserve">aproximadamente dois meses após </w:t>
      </w:r>
      <w:r>
        <w:rPr>
          <w:rFonts w:ascii="Arial" w:hAnsi="Arial" w:cs="Arial"/>
          <w:sz w:val="24"/>
        </w:rPr>
        <w:t>o primeiro encontro. No último encontro presencial, Tempo 3 (T3</w:t>
      </w:r>
      <w:r w:rsidRPr="001C6E8E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, todas as informações anteriormente transmitidas foram novamente reforçadas, e tal encontro ocorreu </w:t>
      </w:r>
      <w:r w:rsidRPr="001C6E8E">
        <w:rPr>
          <w:rFonts w:ascii="Arial" w:hAnsi="Arial" w:cs="Arial"/>
          <w:sz w:val="24"/>
        </w:rPr>
        <w:t xml:space="preserve">aproximadamente 4 meses </w:t>
      </w:r>
      <w:r>
        <w:rPr>
          <w:rFonts w:ascii="Arial" w:hAnsi="Arial" w:cs="Arial"/>
          <w:sz w:val="24"/>
        </w:rPr>
        <w:t>após o T1</w:t>
      </w:r>
      <w:r w:rsidRPr="001C6E8E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3BD1B6B1" w14:textId="77777777" w:rsidR="006F5F56" w:rsidRPr="001C6E8E" w:rsidRDefault="006F5F56" w:rsidP="006F5F56">
      <w:pPr>
        <w:spacing w:line="36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importante ressaltar que </w:t>
      </w:r>
      <w:ins w:id="38" w:author="Bonald C. Figueiredo" w:date="2017-10-29T08:10:00Z">
        <w:r>
          <w:rPr>
            <w:rFonts w:ascii="Arial" w:hAnsi="Arial" w:cs="Arial"/>
            <w:sz w:val="24"/>
          </w:rPr>
          <w:t xml:space="preserve">depois de todo o processo </w:t>
        </w:r>
      </w:ins>
      <w:ins w:id="39" w:author="Bonald C. Figueiredo" w:date="2017-10-29T08:13:00Z">
        <w:r>
          <w:rPr>
            <w:rFonts w:ascii="Arial" w:hAnsi="Arial" w:cs="Arial"/>
            <w:sz w:val="24"/>
          </w:rPr>
          <w:t xml:space="preserve">entre o teste na maternidade e o final de T1 </w:t>
        </w:r>
      </w:ins>
      <w:r>
        <w:rPr>
          <w:rFonts w:ascii="Arial" w:hAnsi="Arial" w:cs="Arial"/>
          <w:sz w:val="24"/>
        </w:rPr>
        <w:t xml:space="preserve">o resultado do teste genético era informado via telefone entre T1 e T2, em torno de 15 dias após </w:t>
      </w:r>
      <w:del w:id="40" w:author="Bonald C. Figueiredo" w:date="2017-10-29T08:14:00Z">
        <w:r w:rsidDel="00A30A04">
          <w:rPr>
            <w:rFonts w:ascii="Arial" w:hAnsi="Arial" w:cs="Arial"/>
            <w:sz w:val="24"/>
          </w:rPr>
          <w:delText>o primeiro encontro</w:delText>
        </w:r>
      </w:del>
      <w:ins w:id="41" w:author="Bonald C. Figueiredo" w:date="2017-10-29T08:14:00Z">
        <w:r>
          <w:rPr>
            <w:rFonts w:ascii="Arial" w:hAnsi="Arial" w:cs="Arial"/>
            <w:sz w:val="24"/>
          </w:rPr>
          <w:t>T1</w:t>
        </w:r>
      </w:ins>
      <w:r>
        <w:rPr>
          <w:rFonts w:ascii="Arial" w:hAnsi="Arial" w:cs="Arial"/>
          <w:sz w:val="24"/>
        </w:rPr>
        <w:t xml:space="preserve">, </w:t>
      </w:r>
      <w:commentRangeStart w:id="42"/>
      <w:r>
        <w:rPr>
          <w:rFonts w:ascii="Arial" w:hAnsi="Arial" w:cs="Arial"/>
          <w:sz w:val="24"/>
        </w:rPr>
        <w:t xml:space="preserve">pela psicóloga </w:t>
      </w:r>
      <w:commentRangeEnd w:id="42"/>
      <w:r>
        <w:rPr>
          <w:rStyle w:val="CommentReference"/>
          <w:rFonts w:ascii="Cambria" w:eastAsia="MS Mincho" w:hAnsi="Cambria"/>
        </w:rPr>
        <w:commentReference w:id="42"/>
      </w:r>
      <w:r>
        <w:rPr>
          <w:rFonts w:ascii="Arial" w:hAnsi="Arial" w:cs="Arial"/>
          <w:sz w:val="24"/>
        </w:rPr>
        <w:t xml:space="preserve">ou pela enfermeira do projeto, momento em que o profissional responsável reforçava o significado do teste e anunciava que a equipe se colocava à disposição via telefone </w:t>
      </w:r>
      <w:ins w:id="43" w:author="Amanda S. Gozdziejewski" w:date="2017-10-27T16:39:00Z">
        <w:r>
          <w:rPr>
            <w:rFonts w:ascii="Arial" w:hAnsi="Arial" w:cs="Arial"/>
            <w:sz w:val="24"/>
          </w:rPr>
          <w:t xml:space="preserve">ou presencialmente </w:t>
        </w:r>
      </w:ins>
      <w:r>
        <w:rPr>
          <w:rFonts w:ascii="Arial" w:hAnsi="Arial" w:cs="Arial"/>
          <w:sz w:val="24"/>
        </w:rPr>
        <w:t>para sanar quaisquer dúvidas que a família pudesse apresentar tanto entre os encontros quanto após o término destes. Entre T1 e T3,</w:t>
      </w:r>
      <w:ins w:id="44" w:author="Amanda S. Gozdziejewski" w:date="2017-10-27T16:39:00Z">
        <w:r>
          <w:rPr>
            <w:rFonts w:ascii="Arial" w:hAnsi="Arial" w:cs="Arial"/>
            <w:sz w:val="24"/>
          </w:rPr>
          <w:t xml:space="preserve"> também</w:t>
        </w:r>
      </w:ins>
      <w:r>
        <w:rPr>
          <w:rFonts w:ascii="Arial" w:hAnsi="Arial" w:cs="Arial"/>
          <w:sz w:val="24"/>
        </w:rPr>
        <w:t xml:space="preserve"> ocorreram os convites e as interações com todos os familiares, para avaliar e orientar um maior número possível de pessoas quanto ao exame da mutação </w:t>
      </w:r>
      <w:r w:rsidRPr="00E90E3F">
        <w:rPr>
          <w:rFonts w:ascii="Arial" w:hAnsi="Arial" w:cs="Arial"/>
          <w:i/>
          <w:sz w:val="24"/>
        </w:rPr>
        <w:t>TP53</w:t>
      </w:r>
      <w:r>
        <w:rPr>
          <w:rFonts w:ascii="Arial" w:hAnsi="Arial" w:cs="Arial"/>
          <w:sz w:val="24"/>
        </w:rPr>
        <w:t xml:space="preserve"> R337H.</w:t>
      </w:r>
    </w:p>
    <w:p w14:paraId="775A6B41" w14:textId="77777777" w:rsidR="006F5F56" w:rsidRDefault="006F5F56" w:rsidP="006F5F56">
      <w:pPr>
        <w:spacing w:line="360" w:lineRule="auto"/>
        <w:ind w:firstLine="708"/>
        <w:rPr>
          <w:ins w:id="45" w:author="Amanda S. Gozdziejewski" w:date="2017-10-27T16:49:00Z"/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Ao final da sessão de AG e do treinamento dos pais, os demais profissionais se retiravam da sala. Em seguida, a psicóloga primeiramente conversava com a família e, em seguida, convidava a mãe para participar da presente pesquisa.</w:t>
      </w:r>
      <w:ins w:id="46" w:author="Amanda S. Gozdziejewski" w:date="2017-10-27T16:43:00Z">
        <w:r>
          <w:rPr>
            <w:rFonts w:ascii="Arial" w:hAnsi="Arial" w:cs="Arial"/>
            <w:sz w:val="24"/>
          </w:rPr>
          <w:t xml:space="preserve"> </w:t>
        </w:r>
        <w:commentRangeStart w:id="47"/>
        <w:r>
          <w:rPr>
            <w:rFonts w:ascii="Arial" w:hAnsi="Arial" w:cs="Arial"/>
            <w:sz w:val="24"/>
          </w:rPr>
          <w:t xml:space="preserve">É importante destacar que a escolha de realizar </w:t>
        </w:r>
      </w:ins>
      <w:ins w:id="48" w:author="Amanda S. Gozdziejewski" w:date="2017-10-27T16:47:00Z">
        <w:r>
          <w:rPr>
            <w:rFonts w:ascii="Arial" w:hAnsi="Arial" w:cs="Arial"/>
            <w:sz w:val="24"/>
          </w:rPr>
          <w:t>a</w:t>
        </w:r>
      </w:ins>
      <w:ins w:id="49" w:author="Amanda S. Gozdziejewski" w:date="2017-10-27T16:43:00Z">
        <w:r>
          <w:rPr>
            <w:rFonts w:ascii="Arial" w:hAnsi="Arial" w:cs="Arial"/>
            <w:sz w:val="24"/>
          </w:rPr>
          <w:t xml:space="preserve"> pesquisa apenas com a mãe foi proveniente da experi</w:t>
        </w:r>
      </w:ins>
      <w:ins w:id="50" w:author="Amanda S. Gozdziejewski" w:date="2017-10-27T16:44:00Z">
        <w:r>
          <w:rPr>
            <w:rFonts w:ascii="Arial" w:hAnsi="Arial" w:cs="Arial"/>
            <w:sz w:val="24"/>
          </w:rPr>
          <w:t>ência da primeira</w:t>
        </w:r>
      </w:ins>
      <w:r>
        <w:rPr>
          <w:rFonts w:ascii="Arial" w:hAnsi="Arial" w:cs="Arial"/>
          <w:sz w:val="24"/>
        </w:rPr>
        <w:t xml:space="preserve"> </w:t>
      </w:r>
      <w:ins w:id="51" w:author="Amanda S. Gozdziejewski" w:date="2017-10-27T16:44:00Z">
        <w:r>
          <w:rPr>
            <w:rFonts w:ascii="Arial" w:hAnsi="Arial" w:cs="Arial"/>
            <w:sz w:val="24"/>
          </w:rPr>
          <w:t xml:space="preserve">etapa do rastreamento neonatal. </w:t>
        </w:r>
      </w:ins>
      <w:ins w:id="52" w:author="Amanda S. Gozdziejewski" w:date="2017-10-27T16:47:00Z">
        <w:r>
          <w:rPr>
            <w:rFonts w:ascii="Arial" w:hAnsi="Arial" w:cs="Arial"/>
            <w:sz w:val="24"/>
          </w:rPr>
          <w:t>Nessa</w:t>
        </w:r>
      </w:ins>
      <w:ins w:id="53" w:author="Amanda S. Gozdziejewski" w:date="2017-10-27T16:48:00Z">
        <w:r>
          <w:rPr>
            <w:rFonts w:ascii="Arial" w:hAnsi="Arial" w:cs="Arial"/>
            <w:sz w:val="24"/>
          </w:rPr>
          <w:t>,</w:t>
        </w:r>
      </w:ins>
      <w:ins w:id="54" w:author="Amanda S. Gozdziejewski" w:date="2017-10-27T16:47:00Z">
        <w:r>
          <w:rPr>
            <w:rFonts w:ascii="Arial" w:hAnsi="Arial" w:cs="Arial"/>
            <w:sz w:val="24"/>
          </w:rPr>
          <w:t xml:space="preserve"> </w:t>
        </w:r>
      </w:ins>
      <w:ins w:id="55" w:author="Amanda S. Gozdziejewski" w:date="2017-10-27T16:48:00Z">
        <w:r>
          <w:rPr>
            <w:rFonts w:ascii="Arial" w:hAnsi="Arial" w:cs="Arial"/>
            <w:sz w:val="24"/>
          </w:rPr>
          <w:t xml:space="preserve">observou-se </w:t>
        </w:r>
      </w:ins>
      <w:ins w:id="56" w:author="Amanda S. Gozdziejewski" w:date="2017-10-27T16:44:00Z">
        <w:r>
          <w:rPr>
            <w:rFonts w:ascii="Arial" w:hAnsi="Arial" w:cs="Arial"/>
            <w:sz w:val="24"/>
          </w:rPr>
          <w:t>uma maior participação d</w:t>
        </w:r>
      </w:ins>
      <w:ins w:id="57" w:author="Amanda S. Gozdziejewski" w:date="2017-10-27T16:48:00Z">
        <w:r>
          <w:rPr>
            <w:rFonts w:ascii="Arial" w:hAnsi="Arial" w:cs="Arial"/>
            <w:sz w:val="24"/>
          </w:rPr>
          <w:t>as</w:t>
        </w:r>
      </w:ins>
      <w:ins w:id="58" w:author="Amanda S. Gozdziejewski" w:date="2017-10-27T16:44:00Z">
        <w:r>
          <w:rPr>
            <w:rFonts w:ascii="Arial" w:hAnsi="Arial" w:cs="Arial"/>
            <w:sz w:val="24"/>
          </w:rPr>
          <w:t xml:space="preserve"> mães </w:t>
        </w:r>
      </w:ins>
      <w:ins w:id="59" w:author="Amanda S. Gozdziejewski" w:date="2017-10-27T16:46:00Z">
        <w:r>
          <w:rPr>
            <w:rFonts w:ascii="Arial" w:hAnsi="Arial" w:cs="Arial"/>
            <w:sz w:val="24"/>
          </w:rPr>
          <w:t>n</w:t>
        </w:r>
      </w:ins>
      <w:ins w:id="60" w:author="Amanda S. Gozdziejewski" w:date="2017-10-27T16:44:00Z">
        <w:r>
          <w:rPr>
            <w:rFonts w:ascii="Arial" w:hAnsi="Arial" w:cs="Arial"/>
            <w:sz w:val="24"/>
          </w:rPr>
          <w:t xml:space="preserve">as consultas, visto que a maioria dos pais era </w:t>
        </w:r>
      </w:ins>
      <w:ins w:id="61" w:author="Amanda S. Gozdziejewski" w:date="2017-10-27T16:46:00Z">
        <w:r>
          <w:rPr>
            <w:rFonts w:ascii="Arial" w:hAnsi="Arial" w:cs="Arial"/>
            <w:sz w:val="24"/>
          </w:rPr>
          <w:t>respons</w:t>
        </w:r>
      </w:ins>
      <w:ins w:id="62" w:author="Amanda S. Gozdziejewski" w:date="2017-10-27T16:48:00Z">
        <w:r>
          <w:rPr>
            <w:rFonts w:ascii="Arial" w:hAnsi="Arial" w:cs="Arial"/>
            <w:sz w:val="24"/>
          </w:rPr>
          <w:t>ável</w:t>
        </w:r>
      </w:ins>
      <w:ins w:id="63" w:author="Amanda S. Gozdziejewski" w:date="2017-10-27T16:46:00Z">
        <w:r>
          <w:rPr>
            <w:rFonts w:ascii="Arial" w:hAnsi="Arial" w:cs="Arial"/>
            <w:sz w:val="24"/>
          </w:rPr>
          <w:t xml:space="preserve"> pelo sustento financeiro</w:t>
        </w:r>
      </w:ins>
      <w:ins w:id="64" w:author="Amanda S. Gozdziejewski" w:date="2017-10-27T16:44:00Z">
        <w:r>
          <w:rPr>
            <w:rFonts w:ascii="Arial" w:hAnsi="Arial" w:cs="Arial"/>
            <w:sz w:val="24"/>
          </w:rPr>
          <w:t xml:space="preserve"> </w:t>
        </w:r>
      </w:ins>
      <w:ins w:id="65" w:author="Amanda S. Gozdziejewski" w:date="2017-10-27T16:49:00Z">
        <w:r>
          <w:rPr>
            <w:rFonts w:ascii="Arial" w:hAnsi="Arial" w:cs="Arial"/>
            <w:sz w:val="24"/>
          </w:rPr>
          <w:t xml:space="preserve">da </w:t>
        </w:r>
      </w:ins>
      <w:ins w:id="66" w:author="Amanda S. Gozdziejewski" w:date="2017-10-27T16:46:00Z">
        <w:r>
          <w:rPr>
            <w:rFonts w:ascii="Arial" w:hAnsi="Arial" w:cs="Arial"/>
            <w:sz w:val="24"/>
          </w:rPr>
          <w:t>fam</w:t>
        </w:r>
      </w:ins>
      <w:ins w:id="67" w:author="Amanda S. Gozdziejewski" w:date="2017-10-27T16:49:00Z">
        <w:r>
          <w:rPr>
            <w:rFonts w:ascii="Arial" w:hAnsi="Arial" w:cs="Arial"/>
            <w:sz w:val="24"/>
          </w:rPr>
          <w:t>í</w:t>
        </w:r>
      </w:ins>
      <w:ins w:id="68" w:author="Amanda S. Gozdziejewski" w:date="2017-10-27T16:46:00Z">
        <w:r>
          <w:rPr>
            <w:rFonts w:ascii="Arial" w:hAnsi="Arial" w:cs="Arial"/>
            <w:sz w:val="24"/>
          </w:rPr>
          <w:t>lia</w:t>
        </w:r>
      </w:ins>
      <w:ins w:id="69" w:author="Amanda S. Gozdziejewski" w:date="2017-10-27T16:44:00Z">
        <w:r>
          <w:rPr>
            <w:rFonts w:ascii="Arial" w:hAnsi="Arial" w:cs="Arial"/>
            <w:sz w:val="24"/>
          </w:rPr>
          <w:t xml:space="preserve">. </w:t>
        </w:r>
      </w:ins>
      <w:ins w:id="70" w:author="Amanda S. Gozdziejewski" w:date="2017-10-27T16:45:00Z">
        <w:r>
          <w:rPr>
            <w:rFonts w:ascii="Arial" w:hAnsi="Arial" w:cs="Arial"/>
            <w:sz w:val="24"/>
          </w:rPr>
          <w:t xml:space="preserve">Como a consulta envolvia deslocar-se até Curitiba para o atendimento, </w:t>
        </w:r>
      </w:ins>
      <w:ins w:id="71" w:author="Amanda S. Gozdziejewski" w:date="2017-10-27T16:46:00Z">
        <w:r>
          <w:rPr>
            <w:rFonts w:ascii="Arial" w:hAnsi="Arial" w:cs="Arial"/>
            <w:sz w:val="24"/>
          </w:rPr>
          <w:t>os pais geralmente apresentavam mais dificuldade para serem liberados dos seus respectivos empregos</w:t>
        </w:r>
      </w:ins>
      <w:ins w:id="72" w:author="Amanda S. Gozdziejewski" w:date="2017-10-27T16:49:00Z">
        <w:r>
          <w:rPr>
            <w:rFonts w:ascii="Arial" w:hAnsi="Arial" w:cs="Arial"/>
            <w:sz w:val="24"/>
          </w:rPr>
          <w:t xml:space="preserve"> para poderem estar presentes</w:t>
        </w:r>
      </w:ins>
      <w:ins w:id="73" w:author="Amanda S. Gozdziejewski" w:date="2017-10-27T16:46:00Z">
        <w:r>
          <w:rPr>
            <w:rFonts w:ascii="Arial" w:hAnsi="Arial" w:cs="Arial"/>
            <w:sz w:val="24"/>
          </w:rPr>
          <w:t>.</w:t>
        </w:r>
      </w:ins>
      <w:ins w:id="74" w:author="Amanda S. Gozdziejewski" w:date="2017-10-27T16:44:00Z">
        <w:r>
          <w:rPr>
            <w:rFonts w:ascii="Arial" w:hAnsi="Arial" w:cs="Arial"/>
            <w:sz w:val="24"/>
          </w:rPr>
          <w:t xml:space="preserve"> </w:t>
        </w:r>
      </w:ins>
      <w:commentRangeEnd w:id="47"/>
      <w:ins w:id="75" w:author="Amanda S. Gozdziejewski" w:date="2017-10-27T16:47:00Z">
        <w:r>
          <w:rPr>
            <w:rStyle w:val="CommentReference"/>
            <w:rFonts w:ascii="Cambria" w:eastAsia="MS Mincho" w:hAnsi="Cambria"/>
          </w:rPr>
          <w:commentReference w:id="47"/>
        </w:r>
      </w:ins>
    </w:p>
    <w:p w14:paraId="62D19D57" w14:textId="77777777" w:rsidR="006F5F56" w:rsidRDefault="006F5F56" w:rsidP="006F5F56">
      <w:pPr>
        <w:spacing w:line="36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Caso </w:t>
      </w:r>
      <w:del w:id="76" w:author="Amanda S. Gozdziejewski" w:date="2017-10-27T16:49:00Z">
        <w:r w:rsidDel="00CE6F8B">
          <w:rPr>
            <w:rFonts w:ascii="Arial" w:hAnsi="Arial" w:cs="Arial"/>
            <w:sz w:val="24"/>
          </w:rPr>
          <w:delText xml:space="preserve">essa </w:delText>
        </w:r>
      </w:del>
      <w:ins w:id="77" w:author="Amanda S. Gozdziejewski" w:date="2017-10-27T16:49:00Z">
        <w:r>
          <w:rPr>
            <w:rFonts w:ascii="Arial" w:hAnsi="Arial" w:cs="Arial"/>
            <w:sz w:val="24"/>
          </w:rPr>
          <w:t xml:space="preserve">a mãe do </w:t>
        </w:r>
        <w:proofErr w:type="spellStart"/>
        <w:r>
          <w:rPr>
            <w:rFonts w:ascii="Arial" w:hAnsi="Arial" w:cs="Arial"/>
            <w:sz w:val="24"/>
          </w:rPr>
          <w:t>probando</w:t>
        </w:r>
        <w:proofErr w:type="spellEnd"/>
        <w:r>
          <w:rPr>
            <w:rFonts w:ascii="Arial" w:hAnsi="Arial" w:cs="Arial"/>
            <w:sz w:val="24"/>
          </w:rPr>
          <w:t xml:space="preserve"> </w:t>
        </w:r>
      </w:ins>
      <w:r>
        <w:rPr>
          <w:rFonts w:ascii="Arial" w:hAnsi="Arial" w:cs="Arial"/>
          <w:sz w:val="24"/>
        </w:rPr>
        <w:t>aceitasse</w:t>
      </w:r>
      <w:ins w:id="78" w:author="Amanda S. Gozdziejewski" w:date="2017-10-27T16:49:00Z">
        <w:r>
          <w:rPr>
            <w:rFonts w:ascii="Arial" w:hAnsi="Arial" w:cs="Arial"/>
            <w:sz w:val="24"/>
          </w:rPr>
          <w:t xml:space="preserve"> participar da presente pes</w:t>
        </w:r>
      </w:ins>
      <w:ins w:id="79" w:author="Amanda S. Gozdziejewski" w:date="2017-10-27T16:50:00Z">
        <w:r>
          <w:rPr>
            <w:rFonts w:ascii="Arial" w:hAnsi="Arial" w:cs="Arial"/>
            <w:sz w:val="24"/>
          </w:rPr>
          <w:t>q</w:t>
        </w:r>
      </w:ins>
      <w:ins w:id="80" w:author="Amanda S. Gozdziejewski" w:date="2017-10-27T16:49:00Z">
        <w:r>
          <w:rPr>
            <w:rFonts w:ascii="Arial" w:hAnsi="Arial" w:cs="Arial"/>
            <w:sz w:val="24"/>
          </w:rPr>
          <w:t>uisa</w:t>
        </w:r>
      </w:ins>
      <w:r>
        <w:rPr>
          <w:rFonts w:ascii="Arial" w:hAnsi="Arial" w:cs="Arial"/>
          <w:sz w:val="24"/>
        </w:rPr>
        <w:t xml:space="preserve">, aplicavam-se os instrumentos apenas com a presença da mãe na sala. A média de intervalo de tempo das coletas entre T1 e T2 foi semelhante ao intervalo entre T2 e T3, ou seja, aproximadamente 2,7 meses. </w:t>
      </w:r>
    </w:p>
    <w:p w14:paraId="1E8DEED8" w14:textId="77777777" w:rsidR="006F5F56" w:rsidRDefault="006F5F56" w:rsidP="006F5F56">
      <w:pPr>
        <w:spacing w:line="36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instrumentos utilizados para a coleta de informações da presente pesquisa foram: um “Questionário de informações sobre as mães participantes” (</w:t>
      </w:r>
      <w:r w:rsidRPr="00506820">
        <w:rPr>
          <w:rFonts w:ascii="Arial" w:hAnsi="Arial" w:cs="Arial"/>
          <w:sz w:val="24"/>
        </w:rPr>
        <w:t>Apêndice III) e</w:t>
      </w:r>
      <w:r>
        <w:rPr>
          <w:rFonts w:ascii="Arial" w:hAnsi="Arial" w:cs="Arial"/>
          <w:sz w:val="24"/>
        </w:rPr>
        <w:t xml:space="preserve"> a</w:t>
      </w:r>
      <w:r w:rsidRPr="00365B7C">
        <w:rPr>
          <w:rFonts w:ascii="Arial" w:hAnsi="Arial" w:cs="Arial"/>
          <w:sz w:val="24"/>
        </w:rPr>
        <w:t xml:space="preserve"> escala </w:t>
      </w:r>
      <w:r w:rsidRPr="00D42AAE">
        <w:rPr>
          <w:rFonts w:ascii="Arial" w:hAnsi="Arial" w:cs="Arial"/>
          <w:i/>
          <w:sz w:val="24"/>
        </w:rPr>
        <w:t xml:space="preserve">Hospital </w:t>
      </w:r>
      <w:proofErr w:type="spellStart"/>
      <w:r w:rsidRPr="00D42AAE">
        <w:rPr>
          <w:rFonts w:ascii="Arial" w:hAnsi="Arial" w:cs="Arial"/>
          <w:i/>
          <w:sz w:val="24"/>
        </w:rPr>
        <w:t>Anxiety</w:t>
      </w:r>
      <w:proofErr w:type="spellEnd"/>
      <w:r w:rsidRPr="00D42AAE">
        <w:rPr>
          <w:rFonts w:ascii="Arial" w:hAnsi="Arial" w:cs="Arial"/>
          <w:i/>
          <w:sz w:val="24"/>
        </w:rPr>
        <w:t xml:space="preserve"> </w:t>
      </w:r>
      <w:proofErr w:type="spellStart"/>
      <w:r w:rsidRPr="00D42AAE">
        <w:rPr>
          <w:rFonts w:ascii="Arial" w:hAnsi="Arial" w:cs="Arial"/>
          <w:i/>
          <w:sz w:val="24"/>
        </w:rPr>
        <w:t>and</w:t>
      </w:r>
      <w:proofErr w:type="spellEnd"/>
      <w:r w:rsidRPr="00D42AAE">
        <w:rPr>
          <w:rFonts w:ascii="Arial" w:hAnsi="Arial" w:cs="Arial"/>
          <w:i/>
          <w:sz w:val="24"/>
        </w:rPr>
        <w:t xml:space="preserve"> </w:t>
      </w:r>
      <w:proofErr w:type="spellStart"/>
      <w:r w:rsidRPr="00D42AAE">
        <w:rPr>
          <w:rFonts w:ascii="Arial" w:hAnsi="Arial" w:cs="Arial"/>
          <w:i/>
          <w:sz w:val="24"/>
        </w:rPr>
        <w:t>Depression</w:t>
      </w:r>
      <w:proofErr w:type="spellEnd"/>
      <w:r>
        <w:rPr>
          <w:rFonts w:ascii="Arial" w:hAnsi="Arial" w:cs="Arial"/>
          <w:sz w:val="24"/>
        </w:rPr>
        <w:t xml:space="preserve"> (HAD) </w:t>
      </w:r>
      <w:r w:rsidRPr="00506820">
        <w:rPr>
          <w:rFonts w:ascii="Arial" w:hAnsi="Arial" w:cs="Arial"/>
          <w:sz w:val="24"/>
        </w:rPr>
        <w:t>(Anexo I).</w:t>
      </w:r>
    </w:p>
    <w:p w14:paraId="46109EF3" w14:textId="77777777" w:rsidR="006F5F56" w:rsidRDefault="006F5F56" w:rsidP="006F5F56">
      <w:pPr>
        <w:spacing w:line="36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“Questionário de informações sobre as mães participantes” foi desenvolvido pela pesquisadora e pelo orientador da pesquisa e possibilitou a coleta dos seguintes dados: data de nascimento; número de filhos; ocupação; estado civil; grau de </w:t>
      </w:r>
      <w:r>
        <w:rPr>
          <w:rFonts w:ascii="Arial" w:hAnsi="Arial" w:cs="Arial"/>
          <w:sz w:val="24"/>
        </w:rPr>
        <w:lastRenderedPageBreak/>
        <w:t xml:space="preserve">escolaridade; informações sobre moradia; renda mensal familiar; histórico de tratamento médico ou psicológico (pessoal ou familiar); e informações a respeito da gravidez. </w:t>
      </w:r>
    </w:p>
    <w:p w14:paraId="06AE98E3" w14:textId="77777777" w:rsidR="006F5F56" w:rsidRDefault="006F5F56" w:rsidP="006F5F56">
      <w:pPr>
        <w:spacing w:line="36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escala HAD </w:t>
      </w:r>
      <w:r w:rsidRPr="00365B7C">
        <w:rPr>
          <w:rFonts w:ascii="Arial" w:hAnsi="Arial" w:cs="Arial"/>
          <w:sz w:val="24"/>
        </w:rPr>
        <w:t xml:space="preserve">foi desenvolvida por </w:t>
      </w:r>
      <w:proofErr w:type="spellStart"/>
      <w:r w:rsidRPr="00365B7C">
        <w:rPr>
          <w:rFonts w:ascii="Arial" w:hAnsi="Arial" w:cs="Arial"/>
          <w:sz w:val="24"/>
        </w:rPr>
        <w:t>Zigmond</w:t>
      </w:r>
      <w:proofErr w:type="spellEnd"/>
      <w:r w:rsidRPr="00365B7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</w:t>
      </w:r>
      <w:r w:rsidRPr="00365B7C">
        <w:rPr>
          <w:rFonts w:ascii="Arial" w:hAnsi="Arial" w:cs="Arial"/>
          <w:sz w:val="24"/>
        </w:rPr>
        <w:t xml:space="preserve"> </w:t>
      </w:r>
      <w:proofErr w:type="spellStart"/>
      <w:r w:rsidRPr="00365B7C">
        <w:rPr>
          <w:rFonts w:ascii="Arial" w:hAnsi="Arial" w:cs="Arial"/>
          <w:sz w:val="24"/>
        </w:rPr>
        <w:t>Snaith</w:t>
      </w:r>
      <w:proofErr w:type="spellEnd"/>
      <w:r>
        <w:rPr>
          <w:rFonts w:ascii="Arial" w:hAnsi="Arial" w:cs="Arial"/>
          <w:sz w:val="24"/>
        </w:rPr>
        <w:t>,</w:t>
      </w:r>
      <w:r w:rsidRPr="00365B7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em</w:t>
      </w:r>
      <w:r w:rsidRPr="00365B7C">
        <w:rPr>
          <w:rFonts w:ascii="Arial" w:hAnsi="Arial" w:cs="Arial"/>
          <w:sz w:val="24"/>
        </w:rPr>
        <w:t xml:space="preserve"> 1983</w:t>
      </w:r>
      <w:r>
        <w:rPr>
          <w:rFonts w:ascii="Arial" w:hAnsi="Arial" w:cs="Arial"/>
          <w:sz w:val="24"/>
        </w:rPr>
        <w:t>,</w:t>
      </w:r>
      <w:r w:rsidRPr="00365B7C">
        <w:rPr>
          <w:rFonts w:ascii="Arial" w:hAnsi="Arial" w:cs="Arial"/>
          <w:sz w:val="24"/>
        </w:rPr>
        <w:t xml:space="preserve"> visando identificar </w:t>
      </w:r>
      <w:r>
        <w:rPr>
          <w:rFonts w:ascii="Arial" w:hAnsi="Arial" w:cs="Arial"/>
          <w:sz w:val="24"/>
        </w:rPr>
        <w:t xml:space="preserve">níveis de </w:t>
      </w:r>
      <w:r w:rsidRPr="00365B7C">
        <w:rPr>
          <w:rFonts w:ascii="Arial" w:hAnsi="Arial" w:cs="Arial"/>
          <w:sz w:val="24"/>
        </w:rPr>
        <w:t xml:space="preserve">ansiedade e </w:t>
      </w:r>
      <w:r>
        <w:rPr>
          <w:rFonts w:ascii="Arial" w:hAnsi="Arial" w:cs="Arial"/>
          <w:sz w:val="24"/>
        </w:rPr>
        <w:t xml:space="preserve">de </w:t>
      </w:r>
      <w:r w:rsidRPr="00365B7C">
        <w:rPr>
          <w:rFonts w:ascii="Arial" w:hAnsi="Arial" w:cs="Arial"/>
          <w:sz w:val="24"/>
        </w:rPr>
        <w:t xml:space="preserve">depressão em pacientes de hospitais não psiquiátricos. Desde a sua criação, </w:t>
      </w:r>
      <w:r>
        <w:rPr>
          <w:rFonts w:ascii="Arial" w:hAnsi="Arial" w:cs="Arial"/>
          <w:sz w:val="24"/>
        </w:rPr>
        <w:t>el</w:t>
      </w:r>
      <w:r w:rsidRPr="00365B7C">
        <w:rPr>
          <w:rFonts w:ascii="Arial" w:hAnsi="Arial" w:cs="Arial"/>
          <w:sz w:val="24"/>
        </w:rPr>
        <w:t xml:space="preserve">a vem sendo utilizada em diversos países </w:t>
      </w:r>
      <w:r>
        <w:rPr>
          <w:rFonts w:ascii="Arial" w:hAnsi="Arial" w:cs="Arial"/>
          <w:sz w:val="24"/>
        </w:rPr>
        <w:t xml:space="preserve">e é </w:t>
      </w:r>
      <w:r w:rsidRPr="00365B7C">
        <w:rPr>
          <w:rFonts w:ascii="Arial" w:hAnsi="Arial" w:cs="Arial"/>
          <w:sz w:val="24"/>
        </w:rPr>
        <w:t xml:space="preserve">aplicada em </w:t>
      </w:r>
      <w:r>
        <w:rPr>
          <w:rFonts w:ascii="Arial" w:hAnsi="Arial" w:cs="Arial"/>
          <w:sz w:val="24"/>
        </w:rPr>
        <w:t>diferentes</w:t>
      </w:r>
      <w:r w:rsidRPr="00365B7C">
        <w:rPr>
          <w:rFonts w:ascii="Arial" w:hAnsi="Arial" w:cs="Arial"/>
          <w:sz w:val="24"/>
        </w:rPr>
        <w:t xml:space="preserve"> populações. No ano 2000</w:t>
      </w:r>
      <w:r>
        <w:rPr>
          <w:rFonts w:ascii="Arial" w:hAnsi="Arial" w:cs="Arial"/>
          <w:sz w:val="24"/>
        </w:rPr>
        <w:t>,</w:t>
      </w:r>
      <w:r w:rsidRPr="00365B7C">
        <w:rPr>
          <w:rFonts w:ascii="Arial" w:hAnsi="Arial" w:cs="Arial"/>
          <w:sz w:val="24"/>
        </w:rPr>
        <w:t xml:space="preserve"> foram identificados 747 trabalhos que se referiam </w:t>
      </w:r>
      <w:r>
        <w:rPr>
          <w:rFonts w:ascii="Arial" w:hAnsi="Arial" w:cs="Arial"/>
          <w:sz w:val="24"/>
        </w:rPr>
        <w:t>à</w:t>
      </w:r>
      <w:r w:rsidRPr="00365B7C">
        <w:rPr>
          <w:rFonts w:ascii="Arial" w:hAnsi="Arial" w:cs="Arial"/>
          <w:sz w:val="24"/>
        </w:rPr>
        <w:t xml:space="preserve"> escala HAD (BJELLAND </w:t>
      </w:r>
      <w:r w:rsidRPr="00A51284">
        <w:rPr>
          <w:rFonts w:ascii="Arial" w:hAnsi="Arial" w:cs="Arial"/>
          <w:i/>
          <w:sz w:val="24"/>
        </w:rPr>
        <w:t>et al</w:t>
      </w:r>
      <w:r w:rsidRPr="00365B7C">
        <w:rPr>
          <w:rFonts w:ascii="Arial" w:hAnsi="Arial" w:cs="Arial"/>
          <w:sz w:val="24"/>
        </w:rPr>
        <w:t>., 2002)</w:t>
      </w:r>
      <w:r>
        <w:rPr>
          <w:rFonts w:ascii="Arial" w:hAnsi="Arial" w:cs="Arial"/>
          <w:sz w:val="24"/>
        </w:rPr>
        <w:t xml:space="preserve">, a qual já se encontra validada na população brasileira (BOTEGA </w:t>
      </w:r>
      <w:r w:rsidRPr="006A28B2">
        <w:rPr>
          <w:rFonts w:ascii="Arial" w:hAnsi="Arial" w:cs="Arial"/>
          <w:i/>
          <w:sz w:val="24"/>
        </w:rPr>
        <w:t>et al.</w:t>
      </w:r>
      <w:r>
        <w:rPr>
          <w:rFonts w:ascii="Arial" w:hAnsi="Arial" w:cs="Arial"/>
          <w:sz w:val="24"/>
        </w:rPr>
        <w:t>, 1995).</w:t>
      </w:r>
    </w:p>
    <w:p w14:paraId="732BF050" w14:textId="77777777" w:rsidR="006F5F56" w:rsidRDefault="006F5F56" w:rsidP="006F5F56">
      <w:pPr>
        <w:spacing w:line="360" w:lineRule="auto"/>
        <w:ind w:firstLine="708"/>
        <w:rPr>
          <w:ins w:id="81" w:author="Amanda S. Gozdziejewski" w:date="2017-10-26T17:29:00Z"/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referida escala apresenta 14 questões do tipo múltipla escolha e é composta por duas </w:t>
      </w:r>
      <w:proofErr w:type="spellStart"/>
      <w:r>
        <w:rPr>
          <w:rFonts w:ascii="Arial" w:hAnsi="Arial" w:cs="Arial"/>
          <w:sz w:val="24"/>
        </w:rPr>
        <w:t>subescalas</w:t>
      </w:r>
      <w:proofErr w:type="spellEnd"/>
      <w:r>
        <w:rPr>
          <w:rFonts w:ascii="Arial" w:hAnsi="Arial" w:cs="Arial"/>
          <w:sz w:val="24"/>
        </w:rPr>
        <w:t xml:space="preserve">, sendo uma para a avaliação de níveis de ansiedade (HAD-A), e a outra, para depressão (HAD-D). Cada escala possui sete itens, e sua pontuação global vai de 0 a 21. </w:t>
      </w:r>
      <w:r w:rsidRPr="0041164C">
        <w:rPr>
          <w:rFonts w:ascii="Arial" w:hAnsi="Arial" w:cs="Arial"/>
          <w:sz w:val="24"/>
          <w:szCs w:val="24"/>
        </w:rPr>
        <w:t>O artigo original da HAD sugere que os resultados de tal escala se</w:t>
      </w:r>
      <w:r>
        <w:rPr>
          <w:rFonts w:ascii="Arial" w:hAnsi="Arial" w:cs="Arial"/>
          <w:sz w:val="24"/>
          <w:szCs w:val="24"/>
        </w:rPr>
        <w:t>jam</w:t>
      </w:r>
      <w:r w:rsidRPr="0041164C">
        <w:rPr>
          <w:rFonts w:ascii="Arial" w:hAnsi="Arial" w:cs="Arial"/>
          <w:sz w:val="24"/>
          <w:szCs w:val="24"/>
        </w:rPr>
        <w:t xml:space="preserve"> divididos</w:t>
      </w:r>
      <w:r>
        <w:rPr>
          <w:rFonts w:ascii="Arial" w:hAnsi="Arial" w:cs="Arial"/>
          <w:sz w:val="24"/>
          <w:szCs w:val="24"/>
        </w:rPr>
        <w:t xml:space="preserve"> pela linha de corte 8 ou</w:t>
      </w:r>
      <w:r w:rsidRPr="0041164C">
        <w:rPr>
          <w:rFonts w:ascii="Arial" w:hAnsi="Arial" w:cs="Arial"/>
          <w:sz w:val="24"/>
          <w:szCs w:val="24"/>
        </w:rPr>
        <w:t xml:space="preserve"> em três categorias (ZIGMOND</w:t>
      </w:r>
      <w:r>
        <w:rPr>
          <w:rFonts w:ascii="Arial" w:hAnsi="Arial" w:cs="Arial"/>
          <w:sz w:val="24"/>
          <w:szCs w:val="24"/>
        </w:rPr>
        <w:t>;</w:t>
      </w:r>
      <w:r w:rsidRPr="0041164C">
        <w:rPr>
          <w:rFonts w:ascii="Arial" w:hAnsi="Arial" w:cs="Arial"/>
          <w:sz w:val="24"/>
          <w:szCs w:val="24"/>
        </w:rPr>
        <w:t xml:space="preserve"> SNAITH, 1983). Utilizando a mesma divisão numérica</w:t>
      </w:r>
      <w:r>
        <w:rPr>
          <w:rFonts w:ascii="Arial" w:hAnsi="Arial" w:cs="Arial"/>
          <w:sz w:val="24"/>
          <w:szCs w:val="24"/>
        </w:rPr>
        <w:t xml:space="preserve"> das três categorias sugeridas</w:t>
      </w:r>
      <w:r w:rsidRPr="0041164C">
        <w:rPr>
          <w:rFonts w:ascii="Arial" w:hAnsi="Arial" w:cs="Arial"/>
          <w:sz w:val="24"/>
          <w:szCs w:val="24"/>
        </w:rPr>
        <w:t>, porém com outra nomenclatura, dividiram-se os resultados</w:t>
      </w:r>
      <w:r>
        <w:rPr>
          <w:rFonts w:ascii="Arial" w:hAnsi="Arial" w:cs="Arial"/>
          <w:sz w:val="24"/>
          <w:szCs w:val="24"/>
        </w:rPr>
        <w:t xml:space="preserve"> </w:t>
      </w:r>
      <w:r w:rsidRPr="0041164C">
        <w:rPr>
          <w:rFonts w:ascii="Arial" w:hAnsi="Arial" w:cs="Arial"/>
          <w:sz w:val="24"/>
          <w:szCs w:val="24"/>
        </w:rPr>
        <w:t xml:space="preserve">das duas </w:t>
      </w:r>
      <w:proofErr w:type="spellStart"/>
      <w:r w:rsidRPr="0041164C">
        <w:rPr>
          <w:rFonts w:ascii="Arial" w:hAnsi="Arial" w:cs="Arial"/>
          <w:sz w:val="24"/>
          <w:szCs w:val="24"/>
        </w:rPr>
        <w:t>subescalas</w:t>
      </w:r>
      <w:proofErr w:type="spellEnd"/>
      <w:r>
        <w:rPr>
          <w:rFonts w:ascii="Arial" w:hAnsi="Arial" w:cs="Arial"/>
          <w:sz w:val="24"/>
          <w:szCs w:val="24"/>
        </w:rPr>
        <w:t xml:space="preserve"> da presente pesquisa</w:t>
      </w:r>
      <w:r w:rsidRPr="0041164C">
        <w:rPr>
          <w:rFonts w:ascii="Arial" w:hAnsi="Arial" w:cs="Arial"/>
          <w:sz w:val="24"/>
          <w:szCs w:val="24"/>
        </w:rPr>
        <w:t xml:space="preserve"> em: </w:t>
      </w:r>
      <w:r w:rsidRPr="0041164C">
        <w:rPr>
          <w:rFonts w:ascii="Arial" w:hAnsi="Arial" w:cs="Arial"/>
          <w:sz w:val="24"/>
        </w:rPr>
        <w:t>caso improvável (0-7)</w:t>
      </w:r>
      <w:r>
        <w:rPr>
          <w:rFonts w:ascii="Arial" w:hAnsi="Arial" w:cs="Arial"/>
          <w:sz w:val="24"/>
        </w:rPr>
        <w:t>;</w:t>
      </w:r>
      <w:r w:rsidRPr="0041164C">
        <w:rPr>
          <w:rFonts w:ascii="Arial" w:hAnsi="Arial" w:cs="Arial"/>
          <w:sz w:val="24"/>
        </w:rPr>
        <w:t xml:space="preserve"> caso duvidoso (8-10)</w:t>
      </w:r>
      <w:r>
        <w:rPr>
          <w:rFonts w:ascii="Arial" w:hAnsi="Arial" w:cs="Arial"/>
          <w:sz w:val="24"/>
        </w:rPr>
        <w:t>;</w:t>
      </w:r>
      <w:r w:rsidRPr="0041164C">
        <w:rPr>
          <w:rFonts w:ascii="Arial" w:hAnsi="Arial" w:cs="Arial"/>
          <w:sz w:val="24"/>
        </w:rPr>
        <w:t xml:space="preserve"> caso provável (11 ou mais). </w:t>
      </w:r>
    </w:p>
    <w:p w14:paraId="77AF2193" w14:textId="77777777" w:rsidR="006F5F56" w:rsidRDefault="006F5F56" w:rsidP="006F5F56">
      <w:pPr>
        <w:spacing w:line="360" w:lineRule="auto"/>
        <w:ind w:firstLine="709"/>
        <w:rPr>
          <w:rFonts w:ascii="Arial" w:hAnsi="Arial" w:cs="Arial"/>
          <w:sz w:val="24"/>
        </w:rPr>
        <w:pPrChange w:id="82" w:author="Amanda S. Gozdziejewski" w:date="2017-10-26T17:29:00Z">
          <w:pPr>
            <w:spacing w:line="360" w:lineRule="auto"/>
            <w:ind w:firstLine="708"/>
          </w:pPr>
        </w:pPrChange>
      </w:pPr>
      <w:r>
        <w:rPr>
          <w:rFonts w:ascii="Arial" w:hAnsi="Arial" w:cs="Arial"/>
          <w:sz w:val="24"/>
        </w:rPr>
        <w:t xml:space="preserve">É importante sublinhar que a escala HAD não se caracteriza por um instrumento diagnóstico; ela apenas apresenta níveis </w:t>
      </w:r>
      <w:del w:id="83" w:author="Amanda S. Gozdziejewski" w:date="2017-10-26T17:29:00Z">
        <w:r w:rsidDel="0078182D">
          <w:rPr>
            <w:rFonts w:ascii="Arial" w:hAnsi="Arial" w:cs="Arial"/>
            <w:sz w:val="24"/>
          </w:rPr>
          <w:delText>dos referidos sintomas</w:delText>
        </w:r>
      </w:del>
      <w:ins w:id="84" w:author="Amanda S. Gozdziejewski" w:date="2017-10-26T17:29:00Z">
        <w:r>
          <w:rPr>
            <w:rFonts w:ascii="Arial" w:hAnsi="Arial" w:cs="Arial"/>
            <w:sz w:val="24"/>
          </w:rPr>
          <w:t>de ansiedade e depressão</w:t>
        </w:r>
      </w:ins>
      <w:r>
        <w:rPr>
          <w:rFonts w:ascii="Arial" w:hAnsi="Arial" w:cs="Arial"/>
          <w:sz w:val="24"/>
        </w:rPr>
        <w:t>, os quais sinalizam a possibilidade ou não de representar um caso clínico, necessitando, assim, de uma investigação médica e/ou psicológica para uma possível constatação de psicopatologia.</w:t>
      </w:r>
    </w:p>
    <w:p w14:paraId="14A7EFA1" w14:textId="77777777" w:rsidR="006F5F56" w:rsidRPr="003B2D3F" w:rsidRDefault="006F5F56" w:rsidP="006F5F56">
      <w:pPr>
        <w:spacing w:line="360" w:lineRule="auto"/>
        <w:ind w:firstLine="708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sz w:val="24"/>
        </w:rPr>
        <w:t>No T1, disponibilizou-se aproximadamente 3</w:t>
      </w:r>
      <w:r w:rsidRPr="001C6E8E">
        <w:rPr>
          <w:rFonts w:ascii="Arial" w:hAnsi="Arial" w:cs="Arial"/>
          <w:sz w:val="24"/>
        </w:rPr>
        <w:t xml:space="preserve">0 minutos para </w:t>
      </w:r>
      <w:r>
        <w:rPr>
          <w:rFonts w:ascii="Arial" w:hAnsi="Arial" w:cs="Arial"/>
          <w:sz w:val="24"/>
        </w:rPr>
        <w:t xml:space="preserve">a </w:t>
      </w:r>
      <w:r w:rsidRPr="001C6E8E">
        <w:rPr>
          <w:rFonts w:ascii="Arial" w:hAnsi="Arial" w:cs="Arial"/>
          <w:sz w:val="24"/>
        </w:rPr>
        <w:t>aplica</w:t>
      </w:r>
      <w:r>
        <w:rPr>
          <w:rFonts w:ascii="Arial" w:hAnsi="Arial" w:cs="Arial"/>
          <w:sz w:val="24"/>
        </w:rPr>
        <w:t>ção do</w:t>
      </w:r>
      <w:r w:rsidRPr="001C6E8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“Questionário de informações sobre as mães participantes” (</w:t>
      </w:r>
      <w:r w:rsidRPr="00F011DE">
        <w:rPr>
          <w:rFonts w:ascii="Arial" w:hAnsi="Arial" w:cs="Arial"/>
          <w:sz w:val="24"/>
        </w:rPr>
        <w:t>Apêndice III</w:t>
      </w:r>
      <w:r>
        <w:rPr>
          <w:rFonts w:ascii="Arial" w:hAnsi="Arial" w:cs="Arial"/>
          <w:sz w:val="24"/>
        </w:rPr>
        <w:t xml:space="preserve">) e da </w:t>
      </w:r>
      <w:r w:rsidRPr="001C6E8E">
        <w:rPr>
          <w:rFonts w:ascii="Arial" w:hAnsi="Arial" w:cs="Arial"/>
          <w:sz w:val="24"/>
        </w:rPr>
        <w:t>escala</w:t>
      </w:r>
      <w:r>
        <w:rPr>
          <w:rFonts w:ascii="Arial" w:hAnsi="Arial" w:cs="Arial"/>
          <w:sz w:val="24"/>
        </w:rPr>
        <w:t xml:space="preserve"> HAD (Anexo I). Além disso, avaliou-se </w:t>
      </w:r>
      <w:r w:rsidRPr="00C95EBF">
        <w:rPr>
          <w:rFonts w:ascii="Arial" w:hAnsi="Arial" w:cs="Arial"/>
          <w:sz w:val="24"/>
        </w:rPr>
        <w:t xml:space="preserve">a necessidade de uma intervenção psicológica pontual ou contínua, </w:t>
      </w:r>
      <w:r>
        <w:rPr>
          <w:rFonts w:ascii="Arial" w:hAnsi="Arial" w:cs="Arial"/>
          <w:sz w:val="24"/>
        </w:rPr>
        <w:t>a depender</w:t>
      </w:r>
      <w:r w:rsidRPr="00C95EBF">
        <w:rPr>
          <w:rFonts w:ascii="Arial" w:hAnsi="Arial" w:cs="Arial"/>
          <w:sz w:val="24"/>
        </w:rPr>
        <w:t xml:space="preserve"> do estado emocional vigente da participante </w:t>
      </w:r>
      <w:r>
        <w:rPr>
          <w:rFonts w:ascii="Arial" w:hAnsi="Arial" w:cs="Arial"/>
          <w:sz w:val="24"/>
        </w:rPr>
        <w:t xml:space="preserve">durante a </w:t>
      </w:r>
      <w:r w:rsidRPr="00C95EBF">
        <w:rPr>
          <w:rFonts w:ascii="Arial" w:hAnsi="Arial" w:cs="Arial"/>
          <w:sz w:val="24"/>
        </w:rPr>
        <w:t xml:space="preserve">avaliação. A intervenção pontual </w:t>
      </w:r>
      <w:r>
        <w:rPr>
          <w:rFonts w:ascii="Arial" w:hAnsi="Arial" w:cs="Arial"/>
          <w:sz w:val="24"/>
        </w:rPr>
        <w:t>foi realizada</w:t>
      </w:r>
      <w:r w:rsidRPr="00C95EBF">
        <w:rPr>
          <w:rFonts w:ascii="Arial" w:hAnsi="Arial" w:cs="Arial"/>
          <w:sz w:val="24"/>
        </w:rPr>
        <w:t xml:space="preserve"> pessoalmente, e </w:t>
      </w:r>
      <w:r>
        <w:rPr>
          <w:rFonts w:ascii="Arial" w:hAnsi="Arial" w:cs="Arial"/>
          <w:sz w:val="24"/>
        </w:rPr>
        <w:t>nos casos que necessitavam de uma intervenção continuada foi realizado um encaminhamento ao serviço especializado por meio da</w:t>
      </w:r>
      <w:r w:rsidRPr="00C95EBF">
        <w:rPr>
          <w:rFonts w:ascii="Arial" w:hAnsi="Arial" w:cs="Arial"/>
          <w:sz w:val="24"/>
        </w:rPr>
        <w:t xml:space="preserve"> rede de atenção ps</w:t>
      </w:r>
      <w:r>
        <w:rPr>
          <w:rFonts w:ascii="Arial" w:hAnsi="Arial" w:cs="Arial"/>
          <w:sz w:val="24"/>
        </w:rPr>
        <w:t>icossocial</w:t>
      </w:r>
      <w:r w:rsidRPr="00C95EBF">
        <w:rPr>
          <w:rFonts w:ascii="Arial" w:hAnsi="Arial" w:cs="Arial"/>
          <w:sz w:val="24"/>
        </w:rPr>
        <w:t xml:space="preserve"> dos municípios afins</w:t>
      </w:r>
      <w:r>
        <w:rPr>
          <w:rFonts w:ascii="Arial" w:hAnsi="Arial" w:cs="Arial"/>
          <w:sz w:val="24"/>
        </w:rPr>
        <w:t xml:space="preserve"> ou, no caso das participantes que residiam na cidade de Curitiba, para a própria pesquisadora em seu consultório particular, sem custo para a participante</w:t>
      </w:r>
      <w:r w:rsidRPr="00C95EBF">
        <w:rPr>
          <w:rFonts w:ascii="Arial" w:hAnsi="Arial" w:cs="Arial"/>
          <w:sz w:val="24"/>
        </w:rPr>
        <w:t>.</w:t>
      </w:r>
    </w:p>
    <w:p w14:paraId="09A0A445" w14:textId="77777777" w:rsidR="006F5F56" w:rsidRDefault="006F5F56" w:rsidP="006F5F56">
      <w:pPr>
        <w:spacing w:line="36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T2 e T3, disponibilizou-se aproximadamente 20 minutos, durante os quais repetiu-se a aplicação da HAD, aliada à </w:t>
      </w:r>
      <w:r w:rsidRPr="00192DF5">
        <w:rPr>
          <w:rFonts w:ascii="Arial" w:hAnsi="Arial" w:cs="Arial"/>
          <w:sz w:val="24"/>
        </w:rPr>
        <w:t xml:space="preserve">observação clínica do estado emocional da mãe </w:t>
      </w:r>
      <w:r w:rsidRPr="00192DF5">
        <w:rPr>
          <w:rFonts w:ascii="Arial" w:hAnsi="Arial" w:cs="Arial"/>
          <w:sz w:val="24"/>
        </w:rPr>
        <w:lastRenderedPageBreak/>
        <w:t>em questão</w:t>
      </w:r>
      <w:r>
        <w:rPr>
          <w:rFonts w:ascii="Arial" w:hAnsi="Arial" w:cs="Arial"/>
          <w:sz w:val="24"/>
        </w:rPr>
        <w:t xml:space="preserve">, visando identificar a necessidade de intervenção pontual ou contínua, conforme descrito para o T1. A pesquisadora também se colocou à disposição via telefone, entre e após as consultas, para solucionar dúvidas ou necessidades em relação ao estado emocional da participante. </w:t>
      </w:r>
    </w:p>
    <w:p w14:paraId="72CAA80E" w14:textId="77777777" w:rsidR="006F5F56" w:rsidRDefault="006F5F56" w:rsidP="006F5F56">
      <w:pPr>
        <w:spacing w:line="36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 grupo controle, eram realizadas ligações telefônicas convidando as mães a participarem da pesquisa. Após o consentimento, os </w:t>
      </w:r>
      <w:proofErr w:type="spellStart"/>
      <w:r>
        <w:rPr>
          <w:rFonts w:ascii="Arial" w:hAnsi="Arial" w:cs="Arial"/>
          <w:sz w:val="24"/>
        </w:rPr>
        <w:t>TCLEs</w:t>
      </w:r>
      <w:proofErr w:type="spellEnd"/>
      <w:r>
        <w:rPr>
          <w:rFonts w:ascii="Arial" w:hAnsi="Arial" w:cs="Arial"/>
          <w:sz w:val="24"/>
        </w:rPr>
        <w:t xml:space="preserve"> lhes eram encaminhados e, após a assinatura de tal termo, iniciava-se a intervenção. As aplicações foram divididas em três tempos: T1 – ao informar a respeito do teste e do resultado do exame, aplicava-se o “Questionário de Informações sobre as mães participantes” e a escala HAD; T2 – aproximadamente dois meses após a informação do resultado, aplicava-se novamente a escala HAD; e T3 –aproximadamente quatro meses após divulgar o resultado, ocorria a última aplicação da HAD. É importante frisar que uma avaliação clínica breve também era feita via telefone, para, assim, averiguar se havia necessidade de intervenção psicológica pontual ou continuada.</w:t>
      </w:r>
      <w:ins w:id="85" w:author="Amanda S. Gozdziejewski" w:date="2017-10-27T16:50:00Z">
        <w:r>
          <w:rPr>
            <w:rFonts w:ascii="Arial" w:hAnsi="Arial" w:cs="Arial"/>
            <w:sz w:val="24"/>
          </w:rPr>
          <w:t xml:space="preserve"> A </w:t>
        </w:r>
      </w:ins>
      <w:ins w:id="86" w:author="Amanda S. Gozdziejewski" w:date="2017-10-27T16:54:00Z">
        <w:r>
          <w:rPr>
            <w:rFonts w:ascii="Arial" w:hAnsi="Arial" w:cs="Arial"/>
            <w:sz w:val="24"/>
          </w:rPr>
          <w:t>referida avaliaç</w:t>
        </w:r>
      </w:ins>
      <w:ins w:id="87" w:author="Amanda S. Gozdziejewski" w:date="2017-10-27T16:55:00Z">
        <w:r>
          <w:rPr>
            <w:rFonts w:ascii="Arial" w:hAnsi="Arial" w:cs="Arial"/>
            <w:sz w:val="24"/>
          </w:rPr>
          <w:t>ão</w:t>
        </w:r>
      </w:ins>
      <w:ins w:id="88" w:author="Amanda S. Gozdziejewski" w:date="2017-10-27T16:51:00Z">
        <w:r>
          <w:rPr>
            <w:rFonts w:ascii="Arial" w:hAnsi="Arial" w:cs="Arial"/>
            <w:sz w:val="24"/>
          </w:rPr>
          <w:t>, para esse grupo,</w:t>
        </w:r>
      </w:ins>
      <w:ins w:id="89" w:author="Amanda S. Gozdziejewski" w:date="2017-10-27T16:50:00Z">
        <w:r>
          <w:rPr>
            <w:rFonts w:ascii="Arial" w:hAnsi="Arial" w:cs="Arial"/>
            <w:sz w:val="24"/>
          </w:rPr>
          <w:t xml:space="preserve"> era realizada mediante </w:t>
        </w:r>
      </w:ins>
      <w:ins w:id="90" w:author="Amanda S. Gozdziejewski" w:date="2017-10-27T16:51:00Z">
        <w:r>
          <w:rPr>
            <w:rFonts w:ascii="Arial" w:hAnsi="Arial" w:cs="Arial"/>
            <w:sz w:val="24"/>
          </w:rPr>
          <w:t xml:space="preserve">investigação da presença </w:t>
        </w:r>
      </w:ins>
      <w:ins w:id="91" w:author="Amanda S. Gozdziejewski" w:date="2017-10-27T16:50:00Z">
        <w:r>
          <w:rPr>
            <w:rFonts w:ascii="Arial" w:hAnsi="Arial" w:cs="Arial"/>
            <w:sz w:val="24"/>
          </w:rPr>
          <w:t xml:space="preserve">de </w:t>
        </w:r>
      </w:ins>
      <w:ins w:id="92" w:author="Amanda S. Gozdziejewski" w:date="2017-10-27T16:52:00Z">
        <w:r>
          <w:rPr>
            <w:rFonts w:ascii="Arial" w:hAnsi="Arial" w:cs="Arial"/>
            <w:sz w:val="24"/>
          </w:rPr>
          <w:t xml:space="preserve">sinais e sintomas de angústia </w:t>
        </w:r>
      </w:ins>
      <w:ins w:id="93" w:author="Amanda S. Gozdziejewski" w:date="2017-10-27T16:53:00Z">
        <w:r>
          <w:rPr>
            <w:rFonts w:ascii="Arial" w:hAnsi="Arial" w:cs="Arial"/>
            <w:sz w:val="24"/>
          </w:rPr>
          <w:t xml:space="preserve">psíquica </w:t>
        </w:r>
      </w:ins>
      <w:ins w:id="94" w:author="Amanda S. Gozdziejewski" w:date="2017-10-27T16:50:00Z">
        <w:r>
          <w:rPr>
            <w:rFonts w:ascii="Arial" w:hAnsi="Arial" w:cs="Arial"/>
            <w:sz w:val="24"/>
          </w:rPr>
          <w:t>da participante</w:t>
        </w:r>
      </w:ins>
      <w:ins w:id="95" w:author="Amanda S. Gozdziejewski" w:date="2017-10-27T16:51:00Z">
        <w:r>
          <w:rPr>
            <w:rFonts w:ascii="Arial" w:hAnsi="Arial" w:cs="Arial"/>
            <w:sz w:val="24"/>
          </w:rPr>
          <w:t>.</w:t>
        </w:r>
      </w:ins>
      <w:ins w:id="96" w:author="Amanda S. Gozdziejewski" w:date="2017-10-27T16:50:00Z">
        <w:r>
          <w:rPr>
            <w:rFonts w:ascii="Arial" w:hAnsi="Arial" w:cs="Arial"/>
            <w:sz w:val="24"/>
          </w:rPr>
          <w:t xml:space="preserve"> </w:t>
        </w:r>
      </w:ins>
    </w:p>
    <w:p w14:paraId="639E1BBE" w14:textId="77777777" w:rsidR="006F5F56" w:rsidRDefault="006F5F56" w:rsidP="006F5F56">
      <w:pPr>
        <w:spacing w:line="360" w:lineRule="auto"/>
        <w:rPr>
          <w:rFonts w:ascii="Arial" w:hAnsi="Arial" w:cs="Arial"/>
          <w:sz w:val="24"/>
        </w:rPr>
      </w:pPr>
    </w:p>
    <w:p w14:paraId="439B2F33" w14:textId="77777777" w:rsidR="006F5F56" w:rsidRDefault="006F5F56" w:rsidP="006F5F56">
      <w:pPr>
        <w:spacing w:line="360" w:lineRule="auto"/>
        <w:rPr>
          <w:rFonts w:ascii="Arial" w:hAnsi="Arial" w:cs="Arial"/>
          <w:sz w:val="24"/>
        </w:rPr>
      </w:pPr>
    </w:p>
    <w:p w14:paraId="336E95F0" w14:textId="77777777" w:rsidR="006F5F56" w:rsidRPr="00CD2174" w:rsidRDefault="006F5F56" w:rsidP="006F5F56">
      <w:pPr>
        <w:pStyle w:val="Heading2"/>
        <w:tabs>
          <w:tab w:val="left" w:pos="426"/>
        </w:tabs>
      </w:pPr>
      <w:bookmarkStart w:id="97" w:name="_Toc492717244"/>
      <w:bookmarkStart w:id="98" w:name="_Toc494721424"/>
      <w:r w:rsidRPr="00CD2174">
        <w:t>ASPECTOS ÉTICOS</w:t>
      </w:r>
      <w:bookmarkEnd w:id="97"/>
      <w:bookmarkEnd w:id="98"/>
    </w:p>
    <w:p w14:paraId="347AECEF" w14:textId="77777777" w:rsidR="006F5F56" w:rsidRDefault="006F5F56" w:rsidP="006F5F56">
      <w:pPr>
        <w:pStyle w:val="ListParagraph"/>
        <w:spacing w:line="360" w:lineRule="auto"/>
        <w:ind w:left="360"/>
        <w:rPr>
          <w:spacing w:val="-10"/>
        </w:rPr>
      </w:pPr>
    </w:p>
    <w:p w14:paraId="6AE05102" w14:textId="77777777" w:rsidR="006F5F56" w:rsidRDefault="006F5F56" w:rsidP="006F5F56">
      <w:pPr>
        <w:pStyle w:val="ListParagraph"/>
        <w:spacing w:line="360" w:lineRule="auto"/>
        <w:ind w:left="360"/>
        <w:rPr>
          <w:spacing w:val="-10"/>
        </w:rPr>
      </w:pPr>
    </w:p>
    <w:p w14:paraId="3A909ECE" w14:textId="77777777" w:rsidR="006F5F56" w:rsidRPr="00C95EBF" w:rsidRDefault="006F5F56" w:rsidP="006F5F56">
      <w:pPr>
        <w:spacing w:line="360" w:lineRule="auto"/>
        <w:ind w:firstLine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presente estudo </w:t>
      </w:r>
      <w:r w:rsidRPr="00C95EBF">
        <w:rPr>
          <w:rFonts w:ascii="Arial" w:hAnsi="Arial" w:cs="Arial"/>
          <w:sz w:val="24"/>
        </w:rPr>
        <w:t xml:space="preserve">é um recorte do </w:t>
      </w:r>
      <w:proofErr w:type="spellStart"/>
      <w:r w:rsidRPr="00C95EBF">
        <w:rPr>
          <w:rFonts w:ascii="Arial" w:hAnsi="Arial" w:cs="Arial"/>
          <w:sz w:val="24"/>
        </w:rPr>
        <w:t>projeto-mãe</w:t>
      </w:r>
      <w:proofErr w:type="spellEnd"/>
      <w:r w:rsidRPr="00C95EBF">
        <w:rPr>
          <w:rFonts w:ascii="Arial" w:hAnsi="Arial" w:cs="Arial"/>
          <w:sz w:val="24"/>
        </w:rPr>
        <w:t xml:space="preserve"> denominado “</w:t>
      </w:r>
      <w:r w:rsidRPr="000D1818">
        <w:rPr>
          <w:rFonts w:ascii="Arial" w:hAnsi="Arial" w:cs="Arial"/>
          <w:sz w:val="24"/>
        </w:rPr>
        <w:t>T</w:t>
      </w:r>
      <w:r w:rsidRPr="000D1818">
        <w:rPr>
          <w:rFonts w:ascii="Arial" w:hAnsi="Arial" w:cs="Arial"/>
          <w:bCs/>
          <w:sz w:val="24"/>
        </w:rPr>
        <w:t xml:space="preserve">riagem neonatal, mapeamento da prevalência da mutação </w:t>
      </w:r>
      <w:r w:rsidRPr="000D1818">
        <w:rPr>
          <w:rFonts w:ascii="Arial" w:hAnsi="Arial" w:cs="Arial"/>
          <w:bCs/>
          <w:i/>
          <w:iCs/>
          <w:sz w:val="24"/>
        </w:rPr>
        <w:t xml:space="preserve">TP53 </w:t>
      </w:r>
      <w:r w:rsidRPr="000D1818">
        <w:rPr>
          <w:rFonts w:ascii="Arial" w:hAnsi="Arial" w:cs="Arial"/>
          <w:bCs/>
          <w:sz w:val="24"/>
        </w:rPr>
        <w:t>R337H por município, histórico de câncer, perfil socioeconômico e alterações moleculares associadas com tumores de famílias dos Estados do Paraná, São Paulo, Minas Gerais, Rio de Janeiro e Santa Catarina</w:t>
      </w:r>
      <w:r w:rsidRPr="00C95EBF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. O referido projeto foi aprovado pelo </w:t>
      </w:r>
      <w:r w:rsidRPr="001D5989">
        <w:rPr>
          <w:rFonts w:ascii="Arial" w:hAnsi="Arial" w:cs="Arial"/>
          <w:sz w:val="24"/>
        </w:rPr>
        <w:t>Conselho Nacional de Ética em</w:t>
      </w:r>
      <w:r>
        <w:rPr>
          <w:rFonts w:ascii="Arial" w:hAnsi="Arial" w:cs="Arial"/>
          <w:sz w:val="24"/>
        </w:rPr>
        <w:t xml:space="preserve"> </w:t>
      </w:r>
      <w:r w:rsidRPr="001D5989">
        <w:rPr>
          <w:rFonts w:ascii="Arial" w:hAnsi="Arial" w:cs="Arial"/>
          <w:sz w:val="24"/>
        </w:rPr>
        <w:t xml:space="preserve">Pesquisa (CONEP) sob o título </w:t>
      </w:r>
      <w:r w:rsidRPr="001D5989">
        <w:rPr>
          <w:rFonts w:ascii="Arial" w:hAnsi="Arial" w:cs="Arial"/>
          <w:iCs/>
          <w:sz w:val="24"/>
        </w:rPr>
        <w:t xml:space="preserve">“Vigilância epidemiológica no Paraná: </w:t>
      </w:r>
      <w:proofErr w:type="spellStart"/>
      <w:r w:rsidRPr="001D5989">
        <w:rPr>
          <w:rFonts w:ascii="Arial" w:hAnsi="Arial" w:cs="Arial"/>
          <w:iCs/>
          <w:sz w:val="24"/>
        </w:rPr>
        <w:t>genotipagem</w:t>
      </w:r>
      <w:proofErr w:type="spellEnd"/>
      <w:r w:rsidRPr="001D5989">
        <w:rPr>
          <w:rFonts w:ascii="Arial" w:hAnsi="Arial" w:cs="Arial"/>
          <w:iCs/>
          <w:sz w:val="24"/>
        </w:rPr>
        <w:t>, rede informatizada e encaminhamento para um câncer pediátrico hereditário que aumenta progressivamente neste estado (tumor de córtex adrenal)”</w:t>
      </w:r>
      <w:r>
        <w:rPr>
          <w:rFonts w:ascii="Arial" w:hAnsi="Arial" w:cs="Arial"/>
          <w:iCs/>
          <w:sz w:val="24"/>
        </w:rPr>
        <w:t>,</w:t>
      </w:r>
      <w:r w:rsidRPr="001D5989">
        <w:rPr>
          <w:rFonts w:ascii="Arial" w:hAnsi="Arial" w:cs="Arial"/>
          <w:iCs/>
          <w:sz w:val="24"/>
        </w:rPr>
        <w:t xml:space="preserve"> com relato de aprovação no Parecer n</w:t>
      </w:r>
      <w:r>
        <w:rPr>
          <w:rFonts w:ascii="Arial" w:hAnsi="Arial" w:cs="Arial"/>
          <w:iCs/>
          <w:sz w:val="24"/>
        </w:rPr>
        <w:t>.</w:t>
      </w:r>
      <w:r w:rsidRPr="001D5989">
        <w:rPr>
          <w:rFonts w:ascii="Arial" w:hAnsi="Arial" w:cs="Arial"/>
          <w:iCs/>
          <w:sz w:val="24"/>
        </w:rPr>
        <w:t xml:space="preserve"> 1162/2005</w:t>
      </w:r>
      <w:r>
        <w:rPr>
          <w:rFonts w:ascii="Arial" w:hAnsi="Arial" w:cs="Arial"/>
          <w:iCs/>
          <w:sz w:val="24"/>
        </w:rPr>
        <w:t>, sendo que a última versão reiniciou todo o processo no Comitê de Ética em Pesquisa (CEP) e CONEP (conforme Parecer n. 677/2009)</w:t>
      </w:r>
      <w:r w:rsidRPr="001D5989">
        <w:rPr>
          <w:rFonts w:ascii="Arial" w:hAnsi="Arial" w:cs="Arial"/>
          <w:iCs/>
          <w:sz w:val="24"/>
        </w:rPr>
        <w:t>.</w:t>
      </w:r>
      <w:r>
        <w:rPr>
          <w:rFonts w:ascii="Arial" w:hAnsi="Arial" w:cs="Arial"/>
          <w:sz w:val="24"/>
        </w:rPr>
        <w:t xml:space="preserve"> Posteriormente, foram feitas </w:t>
      </w:r>
      <w:r>
        <w:rPr>
          <w:rFonts w:ascii="Arial" w:hAnsi="Arial" w:cs="Arial"/>
          <w:sz w:val="24"/>
        </w:rPr>
        <w:lastRenderedPageBreak/>
        <w:t xml:space="preserve">emendas para este Parecer solicitando alterações no projeto, incluindo a avaliação do impacto psicológico que se encontra estabelecido </w:t>
      </w:r>
      <w:r w:rsidRPr="009C7454">
        <w:rPr>
          <w:rFonts w:ascii="Arial" w:hAnsi="Arial" w:cs="Arial"/>
          <w:sz w:val="24"/>
        </w:rPr>
        <w:t>sob o CAAE n. 50622315.0.0000.0097</w:t>
      </w:r>
      <w:r>
        <w:rPr>
          <w:rFonts w:ascii="Arial" w:hAnsi="Arial" w:cs="Arial"/>
          <w:sz w:val="24"/>
        </w:rPr>
        <w:t>.</w:t>
      </w:r>
    </w:p>
    <w:p w14:paraId="59292006" w14:textId="77777777" w:rsidR="006F5F56" w:rsidRDefault="006F5F56" w:rsidP="006F5F56">
      <w:pPr>
        <w:spacing w:line="360" w:lineRule="auto"/>
        <w:ind w:firstLine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Antes de iniciar a aplicação dos instrumentos de avaliação, à mãe era apresentado o TCLE, no qual se encontravam descritos os riscos e benefícios da intervenção. Entre os riscos, é possível ressaltar que a pessoa poderia se sentir desconfortável em responder às perguntas da pesquisa, visto que lembranças desagradáveis poderiam emergir. Por sua vez, entre os benefícios, foi explicado que a avaliação poderia auxiliar em futuras pesquisas com mães que possuam filho positivo para a mutação </w:t>
      </w:r>
      <w:r w:rsidRPr="00AD398D">
        <w:rPr>
          <w:rFonts w:ascii="Arial" w:hAnsi="Arial" w:cs="Arial"/>
          <w:i/>
          <w:sz w:val="24"/>
        </w:rPr>
        <w:t>TP53</w:t>
      </w:r>
      <w:r>
        <w:rPr>
          <w:rFonts w:ascii="Arial" w:hAnsi="Arial" w:cs="Arial"/>
          <w:sz w:val="24"/>
        </w:rPr>
        <w:t xml:space="preserve"> R337H, visando </w:t>
      </w:r>
      <w:r w:rsidRPr="004256C9">
        <w:rPr>
          <w:rFonts w:ascii="Arial" w:hAnsi="Arial" w:cs="Arial"/>
          <w:sz w:val="24"/>
        </w:rPr>
        <w:t>auxiliar no diagnóstico e no tratamento dos aspectos emocionais que a notícia da alteração genética</w:t>
      </w:r>
      <w:r>
        <w:rPr>
          <w:rFonts w:ascii="Arial" w:hAnsi="Arial" w:cs="Arial"/>
          <w:sz w:val="24"/>
        </w:rPr>
        <w:t xml:space="preserve"> pode gerar. Nesse documento, também foi assegurado que havia às mães as opções de não aceitar participar da avaliação ou de se retirar da pesquisa a qualquer momento, sem que elas fossem prejudicadas no atendimento da equipe multidisciplinar. Além disso, o TCLE também afirmava que as participantes não seriam identificadas e, portanto, as que aceitariam participar da pesquisa receberiam um código de identificação. Após serem dirimidas todas as dúvidas a respeito da pesquisa – caso a participante aceitasse participar do estudo –, solicitava-se a assinatura do documento.</w:t>
      </w:r>
    </w:p>
    <w:p w14:paraId="19BE6232" w14:textId="77777777" w:rsidR="006F5F56" w:rsidRDefault="006F5F56" w:rsidP="006F5F56">
      <w:pPr>
        <w:spacing w:line="360" w:lineRule="auto"/>
        <w:rPr>
          <w:rFonts w:ascii="Arial" w:hAnsi="Arial" w:cs="Arial"/>
          <w:sz w:val="24"/>
        </w:rPr>
      </w:pPr>
    </w:p>
    <w:p w14:paraId="37C9CDBD" w14:textId="77777777" w:rsidR="006F5F56" w:rsidRDefault="006F5F56" w:rsidP="006F5F56">
      <w:pPr>
        <w:spacing w:line="360" w:lineRule="auto"/>
        <w:ind w:firstLine="708"/>
        <w:rPr>
          <w:rFonts w:ascii="Arial" w:hAnsi="Arial" w:cs="Arial"/>
          <w:sz w:val="24"/>
        </w:rPr>
      </w:pPr>
    </w:p>
    <w:p w14:paraId="53E6A0A1" w14:textId="77777777" w:rsidR="006F5F56" w:rsidRPr="00CD2174" w:rsidRDefault="006F5F56" w:rsidP="006F5F56">
      <w:pPr>
        <w:pStyle w:val="Heading2"/>
        <w:tabs>
          <w:tab w:val="left" w:pos="426"/>
        </w:tabs>
      </w:pPr>
      <w:bookmarkStart w:id="99" w:name="_Toc492717243"/>
      <w:bookmarkStart w:id="100" w:name="_Toc494721425"/>
      <w:r w:rsidRPr="00CD2174">
        <w:t xml:space="preserve">ANÁLISE </w:t>
      </w:r>
      <w:bookmarkEnd w:id="99"/>
      <w:r w:rsidRPr="00CD2174">
        <w:t>ESTATÍSTICA</w:t>
      </w:r>
      <w:bookmarkEnd w:id="100"/>
    </w:p>
    <w:p w14:paraId="51AD1994" w14:textId="77777777" w:rsidR="006F5F56" w:rsidRDefault="006F5F56" w:rsidP="006F5F56">
      <w:pPr>
        <w:spacing w:line="360" w:lineRule="auto"/>
        <w:ind w:firstLine="360"/>
        <w:rPr>
          <w:rFonts w:ascii="Arial" w:hAnsi="Arial" w:cs="Arial"/>
          <w:sz w:val="24"/>
        </w:rPr>
      </w:pPr>
    </w:p>
    <w:p w14:paraId="78BB1B7A" w14:textId="77777777" w:rsidR="006F5F56" w:rsidRDefault="006F5F56" w:rsidP="006F5F56">
      <w:pPr>
        <w:spacing w:line="360" w:lineRule="auto"/>
        <w:ind w:firstLine="360"/>
        <w:rPr>
          <w:rFonts w:ascii="Arial" w:hAnsi="Arial" w:cs="Arial"/>
          <w:sz w:val="24"/>
        </w:rPr>
      </w:pPr>
    </w:p>
    <w:p w14:paraId="3D1A19EC" w14:textId="77777777" w:rsidR="006F5F56" w:rsidRPr="000858D3" w:rsidRDefault="006F5F56" w:rsidP="006F5F56">
      <w:pPr>
        <w:spacing w:line="360" w:lineRule="auto"/>
        <w:ind w:firstLine="708"/>
        <w:rPr>
          <w:rFonts w:ascii="Arial" w:hAnsi="Arial" w:cs="Arial"/>
          <w:sz w:val="24"/>
        </w:rPr>
      </w:pPr>
      <w:r w:rsidRPr="000858D3">
        <w:rPr>
          <w:rFonts w:ascii="Arial" w:hAnsi="Arial" w:cs="Arial"/>
          <w:sz w:val="24"/>
        </w:rPr>
        <w:t>As an</w:t>
      </w:r>
      <w:r>
        <w:rPr>
          <w:rFonts w:ascii="Arial" w:hAnsi="Arial" w:cs="Arial"/>
          <w:sz w:val="24"/>
        </w:rPr>
        <w:t>álises da</w:t>
      </w:r>
      <w:r w:rsidRPr="000858D3">
        <w:rPr>
          <w:rFonts w:ascii="Arial" w:hAnsi="Arial" w:cs="Arial"/>
          <w:sz w:val="24"/>
        </w:rPr>
        <w:t xml:space="preserve"> presente </w:t>
      </w:r>
      <w:r>
        <w:rPr>
          <w:rFonts w:ascii="Arial" w:hAnsi="Arial" w:cs="Arial"/>
          <w:sz w:val="24"/>
        </w:rPr>
        <w:t>pesquisa</w:t>
      </w:r>
      <w:r w:rsidRPr="000858D3">
        <w:rPr>
          <w:rFonts w:ascii="Arial" w:hAnsi="Arial" w:cs="Arial"/>
          <w:sz w:val="24"/>
        </w:rPr>
        <w:t xml:space="preserve"> foram realizadas utilizando o programa estatístico R 3.4</w:t>
      </w:r>
      <w:r>
        <w:rPr>
          <w:rStyle w:val="FootnoteReference"/>
          <w:rFonts w:ascii="Arial" w:hAnsi="Arial" w:cs="Arial"/>
          <w:sz w:val="24"/>
        </w:rPr>
        <w:footnoteReference w:id="1"/>
      </w:r>
      <w:r w:rsidRPr="000858D3">
        <w:rPr>
          <w:rFonts w:ascii="Arial" w:hAnsi="Arial" w:cs="Arial"/>
          <w:sz w:val="24"/>
        </w:rPr>
        <w:t xml:space="preserve">. A análise descritiva foi desenvolvida por meio da obtenção de quantidades e percentuais. Para os </w:t>
      </w:r>
      <w:r>
        <w:rPr>
          <w:rFonts w:ascii="Arial" w:hAnsi="Arial" w:cs="Arial"/>
          <w:sz w:val="24"/>
        </w:rPr>
        <w:t xml:space="preserve">resultados </w:t>
      </w:r>
      <w:r w:rsidRPr="000858D3">
        <w:rPr>
          <w:rFonts w:ascii="Arial" w:hAnsi="Arial" w:cs="Arial"/>
          <w:sz w:val="24"/>
        </w:rPr>
        <w:t xml:space="preserve">comparativos, utilizou-se o teste de </w:t>
      </w:r>
      <w:proofErr w:type="spellStart"/>
      <w:r w:rsidRPr="000858D3">
        <w:rPr>
          <w:rFonts w:ascii="Arial" w:hAnsi="Arial" w:cs="Arial"/>
          <w:sz w:val="24"/>
        </w:rPr>
        <w:t>Wilcoxon</w:t>
      </w:r>
      <w:proofErr w:type="spellEnd"/>
      <w:r w:rsidRPr="000858D3">
        <w:rPr>
          <w:rFonts w:ascii="Arial" w:hAnsi="Arial" w:cs="Arial"/>
          <w:sz w:val="24"/>
        </w:rPr>
        <w:t>, ao se comparar uma variável numérica entre dois grupos</w:t>
      </w:r>
      <w:r>
        <w:rPr>
          <w:rFonts w:ascii="Arial" w:hAnsi="Arial" w:cs="Arial"/>
          <w:sz w:val="24"/>
        </w:rPr>
        <w:t>,</w:t>
      </w:r>
      <w:r w:rsidRPr="000858D3">
        <w:rPr>
          <w:rFonts w:ascii="Arial" w:hAnsi="Arial" w:cs="Arial"/>
          <w:sz w:val="24"/>
        </w:rPr>
        <w:t xml:space="preserve"> e ANOVA</w:t>
      </w:r>
      <w:r>
        <w:rPr>
          <w:rFonts w:ascii="Arial" w:hAnsi="Arial" w:cs="Arial"/>
          <w:sz w:val="24"/>
        </w:rPr>
        <w:t>,</w:t>
      </w:r>
      <w:r w:rsidRPr="000858D3">
        <w:rPr>
          <w:rFonts w:ascii="Arial" w:hAnsi="Arial" w:cs="Arial"/>
          <w:sz w:val="24"/>
        </w:rPr>
        <w:t xml:space="preserve"> ao se comparar entre três ou mais grupos. Ainda, quando se considerou a verificação da mesma medida em diferentes tempos, utilizou-se ANOVA de medidas repetidas para a comparação, pois</w:t>
      </w:r>
      <w:r>
        <w:rPr>
          <w:rFonts w:ascii="Arial" w:hAnsi="Arial" w:cs="Arial"/>
          <w:sz w:val="24"/>
        </w:rPr>
        <w:t>,</w:t>
      </w:r>
      <w:r w:rsidRPr="000858D3">
        <w:rPr>
          <w:rFonts w:ascii="Arial" w:hAnsi="Arial" w:cs="Arial"/>
          <w:sz w:val="24"/>
        </w:rPr>
        <w:t xml:space="preserve"> assim</w:t>
      </w:r>
      <w:r>
        <w:rPr>
          <w:rFonts w:ascii="Arial" w:hAnsi="Arial" w:cs="Arial"/>
          <w:sz w:val="24"/>
        </w:rPr>
        <w:t>,</w:t>
      </w:r>
      <w:r w:rsidRPr="000858D3">
        <w:rPr>
          <w:rFonts w:ascii="Arial" w:hAnsi="Arial" w:cs="Arial"/>
          <w:sz w:val="24"/>
        </w:rPr>
        <w:t xml:space="preserve"> considera</w:t>
      </w:r>
      <w:r>
        <w:rPr>
          <w:rFonts w:ascii="Arial" w:hAnsi="Arial" w:cs="Arial"/>
          <w:sz w:val="24"/>
        </w:rPr>
        <w:t>-se</w:t>
      </w:r>
      <w:r w:rsidRPr="000858D3">
        <w:rPr>
          <w:rFonts w:ascii="Arial" w:hAnsi="Arial" w:cs="Arial"/>
          <w:sz w:val="24"/>
        </w:rPr>
        <w:t xml:space="preserve"> o pareamento</w:t>
      </w:r>
      <w:r>
        <w:rPr>
          <w:rFonts w:ascii="Arial" w:hAnsi="Arial" w:cs="Arial"/>
          <w:sz w:val="24"/>
        </w:rPr>
        <w:t xml:space="preserve"> que existe entre os tempos. D</w:t>
      </w:r>
      <w:r w:rsidRPr="000858D3">
        <w:rPr>
          <w:rFonts w:ascii="Arial" w:hAnsi="Arial" w:cs="Arial"/>
          <w:sz w:val="24"/>
        </w:rPr>
        <w:t>es</w:t>
      </w:r>
      <w:r>
        <w:rPr>
          <w:rFonts w:ascii="Arial" w:hAnsi="Arial" w:cs="Arial"/>
          <w:sz w:val="24"/>
        </w:rPr>
        <w:t>s</w:t>
      </w:r>
      <w:r w:rsidRPr="000858D3">
        <w:rPr>
          <w:rFonts w:ascii="Arial" w:hAnsi="Arial" w:cs="Arial"/>
          <w:sz w:val="24"/>
        </w:rPr>
        <w:t xml:space="preserve">a </w:t>
      </w:r>
      <w:r w:rsidRPr="000858D3">
        <w:rPr>
          <w:rFonts w:ascii="Arial" w:hAnsi="Arial" w:cs="Arial"/>
          <w:sz w:val="24"/>
        </w:rPr>
        <w:lastRenderedPageBreak/>
        <w:t>forma, para comparar os grupos no decorrer do</w:t>
      </w:r>
      <w:r>
        <w:rPr>
          <w:rFonts w:ascii="Arial" w:hAnsi="Arial" w:cs="Arial"/>
          <w:sz w:val="24"/>
        </w:rPr>
        <w:t>s</w:t>
      </w:r>
      <w:r w:rsidRPr="000858D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anos </w:t>
      </w:r>
      <w:r w:rsidRPr="000858D3">
        <w:rPr>
          <w:rFonts w:ascii="Arial" w:hAnsi="Arial" w:cs="Arial"/>
          <w:sz w:val="24"/>
        </w:rPr>
        <w:t>(considerando o pareamento)</w:t>
      </w:r>
      <w:r>
        <w:rPr>
          <w:rFonts w:ascii="Arial" w:hAnsi="Arial" w:cs="Arial"/>
          <w:sz w:val="24"/>
        </w:rPr>
        <w:t>,</w:t>
      </w:r>
      <w:r w:rsidRPr="000858D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estabelece-se</w:t>
      </w:r>
      <w:r w:rsidRPr="000858D3">
        <w:rPr>
          <w:rFonts w:ascii="Arial" w:hAnsi="Arial" w:cs="Arial"/>
          <w:sz w:val="24"/>
        </w:rPr>
        <w:t xml:space="preserve"> o comparativo entre duas curvas</w:t>
      </w:r>
      <w:r>
        <w:rPr>
          <w:rFonts w:ascii="Arial" w:hAnsi="Arial" w:cs="Arial"/>
          <w:sz w:val="24"/>
        </w:rPr>
        <w:t>.</w:t>
      </w:r>
      <w:r w:rsidRPr="000858D3">
        <w:rPr>
          <w:rFonts w:ascii="Arial" w:hAnsi="Arial" w:cs="Arial"/>
          <w:sz w:val="24"/>
        </w:rPr>
        <w:t xml:space="preserve"> Com isso</w:t>
      </w:r>
      <w:r>
        <w:rPr>
          <w:rFonts w:ascii="Arial" w:hAnsi="Arial" w:cs="Arial"/>
          <w:sz w:val="24"/>
        </w:rPr>
        <w:t>,</w:t>
      </w:r>
      <w:r w:rsidRPr="000858D3">
        <w:rPr>
          <w:rFonts w:ascii="Arial" w:hAnsi="Arial" w:cs="Arial"/>
          <w:sz w:val="24"/>
        </w:rPr>
        <w:t xml:space="preserve"> pode</w:t>
      </w:r>
      <w:r>
        <w:rPr>
          <w:rFonts w:ascii="Arial" w:hAnsi="Arial" w:cs="Arial"/>
          <w:sz w:val="24"/>
        </w:rPr>
        <w:t>-se</w:t>
      </w:r>
      <w:r w:rsidRPr="000858D3">
        <w:rPr>
          <w:rFonts w:ascii="Arial" w:hAnsi="Arial" w:cs="Arial"/>
          <w:sz w:val="24"/>
        </w:rPr>
        <w:t xml:space="preserve"> dizer que </w:t>
      </w:r>
      <w:r>
        <w:rPr>
          <w:rFonts w:ascii="Arial" w:hAnsi="Arial" w:cs="Arial"/>
          <w:sz w:val="24"/>
        </w:rPr>
        <w:t xml:space="preserve">a </w:t>
      </w:r>
      <w:r w:rsidRPr="000858D3">
        <w:rPr>
          <w:rFonts w:ascii="Arial" w:hAnsi="Arial" w:cs="Arial"/>
          <w:sz w:val="24"/>
        </w:rPr>
        <w:t>ANOVA de medidas repetidas é uma ferramenta de análise de curva de crescimento.</w:t>
      </w:r>
      <w:ins w:id="101" w:author="Amanda S. Gozdziejewski" w:date="2017-10-27T17:00:00Z">
        <w:r>
          <w:rPr>
            <w:rFonts w:ascii="Arial" w:hAnsi="Arial" w:cs="Arial"/>
            <w:sz w:val="24"/>
          </w:rPr>
          <w:t xml:space="preserve"> </w:t>
        </w:r>
      </w:ins>
      <w:ins w:id="102" w:author="Amanda S. Gozdziejewski" w:date="2017-10-27T17:02:00Z">
        <w:r>
          <w:rPr>
            <w:rFonts w:ascii="Arial" w:hAnsi="Arial" w:cs="Arial"/>
            <w:sz w:val="24"/>
          </w:rPr>
          <w:t>Para a presente pesquisa</w:t>
        </w:r>
      </w:ins>
      <w:ins w:id="103" w:author="Amanda S. Gozdziejewski" w:date="2017-10-27T17:00:00Z">
        <w:r>
          <w:rPr>
            <w:rFonts w:ascii="Arial" w:hAnsi="Arial" w:cs="Arial"/>
            <w:sz w:val="24"/>
          </w:rPr>
          <w:t xml:space="preserve"> utilizou-se também o teste </w:t>
        </w:r>
        <w:proofErr w:type="spellStart"/>
        <w:r>
          <w:rPr>
            <w:rFonts w:ascii="Arial" w:hAnsi="Arial" w:cs="Arial"/>
            <w:sz w:val="24"/>
          </w:rPr>
          <w:t>Tukey</w:t>
        </w:r>
        <w:proofErr w:type="spellEnd"/>
        <w:r>
          <w:rPr>
            <w:rFonts w:ascii="Arial" w:hAnsi="Arial" w:cs="Arial"/>
            <w:sz w:val="24"/>
          </w:rPr>
          <w:t xml:space="preserve">, sendo este um post-hoc da ANOVA. </w:t>
        </w:r>
      </w:ins>
      <w:ins w:id="104" w:author="Amanda S. Gozdziejewski" w:date="2017-10-27T17:01:00Z">
        <w:r>
          <w:rPr>
            <w:rFonts w:ascii="Arial" w:hAnsi="Arial" w:cs="Arial"/>
            <w:sz w:val="24"/>
          </w:rPr>
          <w:t xml:space="preserve">Isto é, ao ser identificado um resultado </w:t>
        </w:r>
      </w:ins>
      <w:ins w:id="105" w:author="Amanda S. Gozdziejewski" w:date="2017-10-27T17:06:00Z">
        <w:r>
          <w:rPr>
            <w:rFonts w:ascii="Arial" w:hAnsi="Arial" w:cs="Arial"/>
            <w:sz w:val="24"/>
          </w:rPr>
          <w:t>com</w:t>
        </w:r>
      </w:ins>
      <w:ins w:id="106" w:author="Amanda S. Gozdziejewski" w:date="2017-10-27T17:01:00Z">
        <w:r>
          <w:rPr>
            <w:rFonts w:ascii="Arial" w:hAnsi="Arial" w:cs="Arial"/>
            <w:sz w:val="24"/>
          </w:rPr>
          <w:t xml:space="preserve"> diferença significativa por meio da ANOVA, aplicou-se o teste </w:t>
        </w:r>
        <w:proofErr w:type="spellStart"/>
        <w:r>
          <w:rPr>
            <w:rFonts w:ascii="Arial" w:hAnsi="Arial" w:cs="Arial"/>
            <w:sz w:val="24"/>
          </w:rPr>
          <w:t>Tukey</w:t>
        </w:r>
      </w:ins>
      <w:proofErr w:type="spellEnd"/>
      <w:ins w:id="107" w:author="Amanda S. Gozdziejewski" w:date="2017-10-27T17:02:00Z">
        <w:r>
          <w:rPr>
            <w:rFonts w:ascii="Arial" w:hAnsi="Arial" w:cs="Arial"/>
            <w:sz w:val="24"/>
          </w:rPr>
          <w:t xml:space="preserve"> </w:t>
        </w:r>
      </w:ins>
      <w:ins w:id="108" w:author="Amanda S. Gozdziejewski" w:date="2017-10-27T17:03:00Z">
        <w:r>
          <w:rPr>
            <w:rFonts w:ascii="Arial" w:hAnsi="Arial" w:cs="Arial"/>
            <w:sz w:val="24"/>
          </w:rPr>
          <w:t xml:space="preserve">para averiguar em quais variáveis essa diferença estava sendo significativa. </w:t>
        </w:r>
      </w:ins>
      <w:ins w:id="109" w:author="Amanda S. Gozdziejewski" w:date="2017-10-27T17:01:00Z">
        <w:r>
          <w:rPr>
            <w:rFonts w:ascii="Arial" w:hAnsi="Arial" w:cs="Arial"/>
            <w:sz w:val="24"/>
          </w:rPr>
          <w:t xml:space="preserve"> </w:t>
        </w:r>
      </w:ins>
    </w:p>
    <w:p w14:paraId="2D613D4A" w14:textId="77777777" w:rsidR="006F5F56" w:rsidRPr="00E373F7" w:rsidRDefault="006F5F56" w:rsidP="006F5F56">
      <w:pPr>
        <w:spacing w:line="360" w:lineRule="auto"/>
        <w:ind w:firstLine="708"/>
        <w:rPr>
          <w:rFonts w:ascii="Arial" w:hAnsi="Arial" w:cs="Arial"/>
          <w:strike/>
          <w:sz w:val="24"/>
        </w:rPr>
      </w:pPr>
    </w:p>
    <w:p w14:paraId="06790F76" w14:textId="77777777" w:rsidR="006F5F56" w:rsidRDefault="006F5F56" w:rsidP="006F5F56">
      <w:pPr>
        <w:pStyle w:val="ListParagraph"/>
        <w:spacing w:line="360" w:lineRule="auto"/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214E29E0" w14:textId="77777777" w:rsidR="006F5F56" w:rsidRDefault="006F5F56"/>
    <w:sectPr w:rsidR="006F5F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Amanda S. Gozdziejewski" w:date="2017-10-27T16:19:00Z" w:initials="ASG">
    <w:p w14:paraId="6D52D198" w14:textId="77777777" w:rsidR="006F5F56" w:rsidRPr="005B1C19" w:rsidRDefault="006F5F56" w:rsidP="006F5F5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5B1C19">
        <w:rPr>
          <w:lang w:val="pt-BR"/>
        </w:rPr>
        <w:t xml:space="preserve">Essa foi a parte que a Enilze questionou </w:t>
      </w:r>
      <w:r>
        <w:rPr>
          <w:lang w:val="pt-BR"/>
        </w:rPr>
        <w:t>sobre o pq dos estados.  Tirei daqui e puxei um parágrafo que estava mais para frente com a explicação dos estados e o motivo da minha pesquisa ter sido realizada apenas no Paraná.</w:t>
      </w:r>
    </w:p>
  </w:comment>
  <w:comment w:id="34" w:author="Amanda S. Gozdziejewski" w:date="2017-10-27T16:36:00Z" w:initials="ASG">
    <w:p w14:paraId="1D3FA91C" w14:textId="77777777" w:rsidR="006F5F56" w:rsidRPr="00CE6F8B" w:rsidRDefault="006F5F56" w:rsidP="006F5F5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CE6F8B">
        <w:rPr>
          <w:lang w:val="pt-BR"/>
        </w:rPr>
        <w:t>Sugestão da Enilze</w:t>
      </w:r>
    </w:p>
  </w:comment>
  <w:comment w:id="42" w:author="Bonald C. Figueiredo" w:date="2017-10-29T08:16:00Z" w:initials="BC">
    <w:p w14:paraId="2E475870" w14:textId="77777777" w:rsidR="006F5F56" w:rsidRDefault="006F5F56" w:rsidP="006F5F56">
      <w:pPr>
        <w:pStyle w:val="CommentText"/>
      </w:pPr>
      <w:r>
        <w:rPr>
          <w:rStyle w:val="CommentReference"/>
        </w:rPr>
        <w:annotationRef/>
      </w:r>
      <w:r>
        <w:t>Teoricamente o primeiro encontro da mãe com todo o processo foi na maternidade ao receber as explicações e o termo de consentimento  para o teste no RN</w:t>
      </w:r>
    </w:p>
  </w:comment>
  <w:comment w:id="47" w:author="Amanda S. Gozdziejewski" w:date="2017-10-27T16:47:00Z" w:initials="ASG">
    <w:p w14:paraId="02187C2F" w14:textId="77777777" w:rsidR="006F5F56" w:rsidRPr="00CE6F8B" w:rsidRDefault="006F5F56" w:rsidP="006F5F5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CE6F8B">
        <w:rPr>
          <w:lang w:val="pt-BR"/>
        </w:rPr>
        <w:t xml:space="preserve">Aqui a Enilze pediu para justificar pq apenas os pais.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52D198" w15:done="0"/>
  <w15:commentEx w15:paraId="1D3FA91C" w15:done="0"/>
  <w15:commentEx w15:paraId="2E475870" w15:done="0"/>
  <w15:commentEx w15:paraId="02187C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69C3B" w16cex:dateUtc="2017-10-27T18:19:00Z"/>
  <w16cex:commentExtensible w16cex:durableId="25F69C3C" w16cex:dateUtc="2017-10-27T18:36:00Z"/>
  <w16cex:commentExtensible w16cex:durableId="25F69C3D" w16cex:dateUtc="2017-10-29T10:16:00Z"/>
  <w16cex:commentExtensible w16cex:durableId="25F69C3E" w16cex:dateUtc="2017-10-27T18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52D198" w16cid:durableId="25F69C3B"/>
  <w16cid:commentId w16cid:paraId="1D3FA91C" w16cid:durableId="25F69C3C"/>
  <w16cid:commentId w16cid:paraId="2E475870" w16cid:durableId="25F69C3D"/>
  <w16cid:commentId w16cid:paraId="02187C2F" w16cid:durableId="25F69C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C9522" w14:textId="77777777" w:rsidR="004B45EF" w:rsidRDefault="004B45EF" w:rsidP="006F5F56">
      <w:pPr>
        <w:spacing w:line="240" w:lineRule="auto"/>
      </w:pPr>
      <w:r>
        <w:separator/>
      </w:r>
    </w:p>
  </w:endnote>
  <w:endnote w:type="continuationSeparator" w:id="0">
    <w:p w14:paraId="360590EF" w14:textId="77777777" w:rsidR="004B45EF" w:rsidRDefault="004B45EF" w:rsidP="006F5F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C0BE5" w14:textId="77777777" w:rsidR="004B45EF" w:rsidRDefault="004B45EF" w:rsidP="006F5F56">
      <w:pPr>
        <w:spacing w:line="240" w:lineRule="auto"/>
      </w:pPr>
      <w:r>
        <w:separator/>
      </w:r>
    </w:p>
  </w:footnote>
  <w:footnote w:type="continuationSeparator" w:id="0">
    <w:p w14:paraId="6CBDC1EC" w14:textId="77777777" w:rsidR="004B45EF" w:rsidRDefault="004B45EF" w:rsidP="006F5F56">
      <w:pPr>
        <w:spacing w:line="240" w:lineRule="auto"/>
      </w:pPr>
      <w:r>
        <w:continuationSeparator/>
      </w:r>
    </w:p>
  </w:footnote>
  <w:footnote w:id="1">
    <w:p w14:paraId="0060D319" w14:textId="77777777" w:rsidR="006F5F56" w:rsidRPr="004F4F77" w:rsidRDefault="006F5F56" w:rsidP="006F5F56">
      <w:pPr>
        <w:pStyle w:val="FootnoteText"/>
        <w:rPr>
          <w:rFonts w:ascii="Arial" w:hAnsi="Arial" w:cs="Arial"/>
        </w:rPr>
      </w:pPr>
      <w:r w:rsidRPr="00AD398D">
        <w:rPr>
          <w:rStyle w:val="FootnoteReference"/>
          <w:rFonts w:ascii="Arial" w:hAnsi="Arial" w:cs="Arial"/>
        </w:rPr>
        <w:footnoteRef/>
      </w:r>
      <w:r w:rsidRPr="00AD398D">
        <w:rPr>
          <w:rFonts w:ascii="Arial" w:hAnsi="Arial" w:cs="Arial"/>
        </w:rPr>
        <w:t xml:space="preserve"> Disponível em: &lt;</w:t>
      </w:r>
      <w:hyperlink r:id="rId1" w:tgtFrame="_blank" w:history="1">
        <w:r w:rsidRPr="00AD398D">
          <w:rPr>
            <w:rFonts w:ascii="Arial" w:hAnsi="Arial" w:cs="Arial"/>
            <w:color w:val="1155CC"/>
            <w:u w:val="single"/>
          </w:rPr>
          <w:t>https://www.R-project.org</w:t>
        </w:r>
      </w:hyperlink>
      <w:r w:rsidRPr="00AD398D">
        <w:rPr>
          <w:rFonts w:ascii="Arial" w:hAnsi="Arial" w:cs="Arial"/>
        </w:rPr>
        <w:t>&gt;. Acesso em: 7 set. 2017.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13C618FE"/>
    <w:lvl w:ilvl="0">
      <w:start w:val="1"/>
      <w:numFmt w:val="decimal"/>
      <w:pStyle w:val="Heading1"/>
      <w:lvlText w:val="%1"/>
      <w:lvlJc w:val="left"/>
      <w:pPr>
        <w:ind w:left="2134" w:hanging="432"/>
      </w:pPr>
    </w:lvl>
    <w:lvl w:ilvl="1">
      <w:start w:val="1"/>
      <w:numFmt w:val="decimal"/>
      <w:pStyle w:val="Heading2"/>
      <w:lvlText w:val="%1.%2"/>
      <w:lvlJc w:val="left"/>
      <w:pPr>
        <w:ind w:left="3837" w:hanging="576"/>
      </w:pPr>
    </w:lvl>
    <w:lvl w:ilvl="2">
      <w:start w:val="1"/>
      <w:numFmt w:val="decimal"/>
      <w:pStyle w:val="Heading3"/>
      <w:lvlText w:val="%1.%2.%3"/>
      <w:lvlJc w:val="left"/>
      <w:pPr>
        <w:ind w:left="6958" w:hanging="720"/>
      </w:pPr>
      <w:rPr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9585021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anda S. Gozdziejewski">
    <w15:presenceInfo w15:providerId="Windows Live" w15:userId="b67f00a275971f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56"/>
    <w:rsid w:val="004B45EF"/>
    <w:rsid w:val="006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EA45FD"/>
  <w15:chartTrackingRefBased/>
  <w15:docId w15:val="{AF10EFA0-7B3B-D74A-8212-4291866C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F56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F56"/>
    <w:pPr>
      <w:keepNext/>
      <w:keepLines/>
      <w:numPr>
        <w:numId w:val="1"/>
      </w:numPr>
      <w:spacing w:line="360" w:lineRule="auto"/>
      <w:ind w:left="0" w:firstLine="0"/>
      <w:outlineLvl w:val="0"/>
    </w:pPr>
    <w:rPr>
      <w:rFonts w:ascii="Arial" w:eastAsiaTheme="majorEastAsia" w:hAnsi="Arial" w:cstheme="majorBidi"/>
      <w:b/>
      <w:bCs/>
      <w:color w:val="000000" w:themeColor="text1"/>
      <w:sz w:val="24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F56"/>
    <w:pPr>
      <w:keepNext/>
      <w:keepLines/>
      <w:numPr>
        <w:ilvl w:val="1"/>
        <w:numId w:val="1"/>
      </w:numPr>
      <w:spacing w:line="360" w:lineRule="auto"/>
      <w:ind w:left="0" w:firstLine="0"/>
      <w:outlineLvl w:val="1"/>
    </w:pPr>
    <w:rPr>
      <w:rFonts w:ascii="Arial" w:eastAsiaTheme="majorEastAsia" w:hAnsi="Arial" w:cstheme="majorBidi"/>
      <w:bCs/>
      <w:color w:val="000000" w:themeColor="text1"/>
      <w:sz w:val="24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F56"/>
    <w:pPr>
      <w:keepNext/>
      <w:keepLines/>
      <w:numPr>
        <w:ilvl w:val="2"/>
        <w:numId w:val="1"/>
      </w:numPr>
      <w:spacing w:line="360" w:lineRule="auto"/>
      <w:ind w:left="0" w:firstLine="0"/>
      <w:outlineLvl w:val="2"/>
    </w:pPr>
    <w:rPr>
      <w:rFonts w:ascii="Arial" w:eastAsiaTheme="majorEastAsia" w:hAnsi="Arial" w:cstheme="majorBidi"/>
      <w:b/>
      <w:bCs/>
      <w:color w:val="000000" w:themeColor="text1"/>
      <w:sz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5F56"/>
    <w:pPr>
      <w:keepNext/>
      <w:keepLines/>
      <w:numPr>
        <w:ilvl w:val="3"/>
        <w:numId w:val="1"/>
      </w:numPr>
      <w:suppressAutoHyphens/>
      <w:spacing w:line="360" w:lineRule="auto"/>
      <w:ind w:left="0" w:firstLine="0"/>
      <w:jc w:val="left"/>
      <w:outlineLvl w:val="3"/>
    </w:pPr>
    <w:rPr>
      <w:rFonts w:ascii="Arial" w:eastAsiaTheme="majorEastAsia" w:hAnsi="Arial" w:cstheme="majorBidi"/>
      <w:bCs/>
      <w:iCs/>
      <w:color w:val="000000" w:themeColor="text1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5F5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5F5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5F5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5F5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5F5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F56"/>
    <w:rPr>
      <w:rFonts w:ascii="Arial" w:eastAsiaTheme="majorEastAsia" w:hAnsi="Arial" w:cstheme="majorBidi"/>
      <w:b/>
      <w:bCs/>
      <w:color w:val="000000" w:themeColor="text1"/>
      <w:szCs w:val="36"/>
      <w:lang w:val="en-US"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6F5F56"/>
    <w:rPr>
      <w:rFonts w:ascii="Arial" w:eastAsiaTheme="majorEastAsia" w:hAnsi="Arial" w:cstheme="majorBidi"/>
      <w:bCs/>
      <w:color w:val="000000" w:themeColor="text1"/>
      <w:szCs w:val="28"/>
      <w:lang w:val="en-US"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6F5F56"/>
    <w:rPr>
      <w:rFonts w:ascii="Arial" w:eastAsiaTheme="majorEastAsia" w:hAnsi="Arial" w:cstheme="majorBidi"/>
      <w:b/>
      <w:bCs/>
      <w:color w:val="000000" w:themeColor="text1"/>
      <w:szCs w:val="20"/>
      <w:lang w:val="en-US"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6F5F56"/>
    <w:rPr>
      <w:rFonts w:ascii="Arial" w:eastAsiaTheme="majorEastAsia" w:hAnsi="Arial" w:cstheme="majorBidi"/>
      <w:bCs/>
      <w:iCs/>
      <w:color w:val="000000" w:themeColor="text1"/>
      <w:szCs w:val="20"/>
      <w:lang w:val="en-US" w:eastAsia="pt-BR"/>
    </w:rPr>
  </w:style>
  <w:style w:type="character" w:customStyle="1" w:styleId="Heading5Char">
    <w:name w:val="Heading 5 Char"/>
    <w:basedOn w:val="DefaultParagraphFont"/>
    <w:link w:val="Heading5"/>
    <w:uiPriority w:val="9"/>
    <w:rsid w:val="006F5F56"/>
    <w:rPr>
      <w:rFonts w:asciiTheme="majorHAnsi" w:eastAsiaTheme="majorEastAsia" w:hAnsiTheme="majorHAnsi" w:cstheme="majorBidi"/>
      <w:color w:val="323E4F" w:themeColor="text2" w:themeShade="BF"/>
      <w:sz w:val="20"/>
      <w:szCs w:val="20"/>
      <w:lang w:val="en-US" w:eastAsia="pt-BR"/>
    </w:rPr>
  </w:style>
  <w:style w:type="character" w:customStyle="1" w:styleId="Heading6Char">
    <w:name w:val="Heading 6 Char"/>
    <w:basedOn w:val="DefaultParagraphFont"/>
    <w:link w:val="Heading6"/>
    <w:uiPriority w:val="9"/>
    <w:rsid w:val="006F5F56"/>
    <w:rPr>
      <w:rFonts w:asciiTheme="majorHAnsi" w:eastAsiaTheme="majorEastAsia" w:hAnsiTheme="majorHAnsi" w:cstheme="majorBidi"/>
      <w:i/>
      <w:iCs/>
      <w:color w:val="323E4F" w:themeColor="text2" w:themeShade="BF"/>
      <w:sz w:val="20"/>
      <w:szCs w:val="20"/>
      <w:lang w:val="en-US" w:eastAsia="pt-BR"/>
    </w:rPr>
  </w:style>
  <w:style w:type="character" w:customStyle="1" w:styleId="Heading7Char">
    <w:name w:val="Heading 7 Char"/>
    <w:basedOn w:val="DefaultParagraphFont"/>
    <w:link w:val="Heading7"/>
    <w:uiPriority w:val="9"/>
    <w:rsid w:val="006F5F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pt-BR"/>
    </w:rPr>
  </w:style>
  <w:style w:type="character" w:customStyle="1" w:styleId="Heading8Char">
    <w:name w:val="Heading 8 Char"/>
    <w:basedOn w:val="DefaultParagraphFont"/>
    <w:link w:val="Heading8"/>
    <w:uiPriority w:val="9"/>
    <w:rsid w:val="006F5F5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pt-BR"/>
    </w:rPr>
  </w:style>
  <w:style w:type="character" w:customStyle="1" w:styleId="Heading9Char">
    <w:name w:val="Heading 9 Char"/>
    <w:basedOn w:val="DefaultParagraphFont"/>
    <w:link w:val="Heading9"/>
    <w:uiPriority w:val="9"/>
    <w:rsid w:val="006F5F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pt-BR"/>
    </w:rPr>
  </w:style>
  <w:style w:type="paragraph" w:styleId="ListParagraph">
    <w:name w:val="List Paragraph"/>
    <w:basedOn w:val="Normal"/>
    <w:uiPriority w:val="34"/>
    <w:qFormat/>
    <w:rsid w:val="006F5F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5F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6F5F56"/>
    <w:pPr>
      <w:spacing w:line="240" w:lineRule="auto"/>
    </w:pPr>
    <w:rPr>
      <w:rFonts w:ascii="Cambria" w:eastAsia="MS Mincho" w:hAnsi="Cambria"/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5F56"/>
    <w:rPr>
      <w:rFonts w:ascii="Cambria" w:eastAsia="MS Mincho" w:hAnsi="Cambria" w:cs="Times New Roman"/>
      <w:lang w:val="en-US" w:eastAsia="pt-B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5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5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FootnoteReference">
    <w:name w:val="footnote reference"/>
    <w:basedOn w:val="DefaultParagraphFont"/>
    <w:uiPriority w:val="99"/>
    <w:semiHidden/>
    <w:unhideWhenUsed/>
    <w:rsid w:val="006F5F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2647</Words>
  <Characters>15088</Characters>
  <Application>Microsoft Office Word</Application>
  <DocSecurity>0</DocSecurity>
  <Lines>125</Lines>
  <Paragraphs>35</Paragraphs>
  <ScaleCrop>false</ScaleCrop>
  <Company/>
  <LinksUpToDate>false</LinksUpToDate>
  <CharactersWithSpaces>17700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bonald figueiredo</dc:creator>
  <cp:keywords/>
  <dc:description/>
  <cp:lastModifiedBy>bonald figueiredo</cp:lastModifiedBy>
  <cp:revision>1</cp:revision>
  <dcterms:created xsi:type="dcterms:W3CDTF">2022-04-05T13:47:00Z</dcterms:created>
  <dcterms:modified xsi:type="dcterms:W3CDTF">2022-04-05T13:52:00Z</dcterms:modified>
</cp:coreProperties>
</file>